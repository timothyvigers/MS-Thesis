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libri" w:hAnsi="Calibri" w:cs="Calibri"/>
        </w:rPr>
        <w:id w:val="36168337"/>
        <w:docPartObj>
          <w:docPartGallery w:val="Cover Pages"/>
          <w:docPartUnique/>
        </w:docPartObj>
      </w:sdtPr>
      <w:sdtEndPr/>
      <w:sdtContent>
        <w:p w14:paraId="43A4057C" w14:textId="05469D79" w:rsidR="00960F7E" w:rsidRPr="00255520" w:rsidRDefault="00960F7E">
          <w:pPr>
            <w:rPr>
              <w:rFonts w:ascii="Calibri" w:hAnsi="Calibri" w:cs="Calibri"/>
            </w:rPr>
          </w:pPr>
        </w:p>
        <w:p w14:paraId="0A4C773A" w14:textId="69F208C0" w:rsidR="00960F7E" w:rsidRPr="00255520" w:rsidRDefault="00960F7E">
          <w:pPr>
            <w:rPr>
              <w:rFonts w:ascii="Calibri" w:hAnsi="Calibri" w:cs="Calibri"/>
            </w:rPr>
          </w:pPr>
          <w:r w:rsidRPr="00255520">
            <w:rPr>
              <w:rFonts w:ascii="Calibri" w:hAnsi="Calibri" w:cs="Calibri"/>
              <w:noProof/>
              <w:lang w:eastAsia="zh-CN"/>
            </w:rPr>
            <mc:AlternateContent>
              <mc:Choice Requires="wps">
                <w:drawing>
                  <wp:anchor distT="0" distB="0" distL="182880" distR="182880" simplePos="0" relativeHeight="251660288" behindDoc="0" locked="0" layoutInCell="1" allowOverlap="1" wp14:anchorId="0CA64D51" wp14:editId="62F0C629">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014592" w14:textId="06B97D6E" w:rsidR="002B05DF" w:rsidRDefault="000D798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B05DF">
                                      <w:rPr>
                                        <w:color w:val="4472C4" w:themeColor="accent1"/>
                                        <w:sz w:val="72"/>
                                        <w:szCs w:val="72"/>
                                      </w:rPr>
                                      <w:t>MS Thesis Proposal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2D6CE46" w14:textId="690748EF" w:rsidR="002B05DF" w:rsidRDefault="002B05DF">
                                    <w:pPr>
                                      <w:pStyle w:val="NoSpacing"/>
                                      <w:spacing w:before="40" w:after="40"/>
                                      <w:rPr>
                                        <w:caps/>
                                        <w:color w:val="1F4E79" w:themeColor="accent5" w:themeShade="80"/>
                                        <w:sz w:val="28"/>
                                        <w:szCs w:val="28"/>
                                      </w:rPr>
                                    </w:pPr>
                                    <w:r>
                                      <w:rPr>
                                        <w:caps/>
                                        <w:color w:val="1F4E79" w:themeColor="accent5" w:themeShade="80"/>
                                        <w:sz w:val="28"/>
                                        <w:szCs w:val="28"/>
                                      </w:rPr>
                                      <w:t>BNA</w:t>
                                    </w:r>
                                    <w:r w:rsidR="0076118A">
                                      <w:rPr>
                                        <w:caps/>
                                        <w:color w:val="1F4E79" w:themeColor="accent5" w:themeShade="80"/>
                                        <w:sz w:val="28"/>
                                        <w:szCs w:val="28"/>
                                      </w:rPr>
                                      <w:t xml:space="preserve"> </w:t>
                                    </w:r>
                                    <w:r w:rsidR="002F0ECC">
                                      <w:rPr>
                                        <w:caps/>
                                        <w:color w:val="1F4E79" w:themeColor="accent5" w:themeShade="80"/>
                                        <w:sz w:val="28"/>
                                        <w:szCs w:val="28"/>
                                      </w:rPr>
                                      <w:t>Title that tim is still thinking about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5B44446" w14:textId="454C7543" w:rsidR="002B05DF" w:rsidRDefault="002B05DF">
                                    <w:pPr>
                                      <w:pStyle w:val="NoSpacing"/>
                                      <w:spacing w:before="80" w:after="40"/>
                                      <w:rPr>
                                        <w:caps/>
                                        <w:color w:val="5B9BD5" w:themeColor="accent5"/>
                                        <w:sz w:val="24"/>
                                        <w:szCs w:val="24"/>
                                      </w:rPr>
                                    </w:pPr>
                                    <w:r>
                                      <w:rPr>
                                        <w:caps/>
                                        <w:color w:val="5B9BD5" w:themeColor="accent5"/>
                                        <w:sz w:val="24"/>
                                        <w:szCs w:val="24"/>
                                      </w:rPr>
                                      <w:t>Tim Vigers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CA64D51"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14:paraId="33014592" w14:textId="06B97D6E" w:rsidR="002B05DF" w:rsidRDefault="000D798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B05DF">
                                <w:rPr>
                                  <w:color w:val="4472C4" w:themeColor="accent1"/>
                                  <w:sz w:val="72"/>
                                  <w:szCs w:val="72"/>
                                </w:rPr>
                                <w:t>MS Thesis Proposal</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2D6CE46" w14:textId="690748EF" w:rsidR="002B05DF" w:rsidRDefault="002B05DF">
                              <w:pPr>
                                <w:pStyle w:val="NoSpacing"/>
                                <w:spacing w:before="40" w:after="40"/>
                                <w:rPr>
                                  <w:caps/>
                                  <w:color w:val="1F4E79" w:themeColor="accent5" w:themeShade="80"/>
                                  <w:sz w:val="28"/>
                                  <w:szCs w:val="28"/>
                                </w:rPr>
                              </w:pPr>
                              <w:r>
                                <w:rPr>
                                  <w:caps/>
                                  <w:color w:val="1F4E79" w:themeColor="accent5" w:themeShade="80"/>
                                  <w:sz w:val="28"/>
                                  <w:szCs w:val="28"/>
                                </w:rPr>
                                <w:t>BNA</w:t>
                              </w:r>
                              <w:r w:rsidR="0076118A">
                                <w:rPr>
                                  <w:caps/>
                                  <w:color w:val="1F4E79" w:themeColor="accent5" w:themeShade="80"/>
                                  <w:sz w:val="28"/>
                                  <w:szCs w:val="28"/>
                                </w:rPr>
                                <w:t xml:space="preserve"> </w:t>
                              </w:r>
                              <w:r w:rsidR="002F0ECC">
                                <w:rPr>
                                  <w:caps/>
                                  <w:color w:val="1F4E79" w:themeColor="accent5" w:themeShade="80"/>
                                  <w:sz w:val="28"/>
                                  <w:szCs w:val="28"/>
                                </w:rPr>
                                <w:t>Title that tim is still thinking about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5B44446" w14:textId="454C7543" w:rsidR="002B05DF" w:rsidRDefault="002B05DF">
                              <w:pPr>
                                <w:pStyle w:val="NoSpacing"/>
                                <w:spacing w:before="80" w:after="40"/>
                                <w:rPr>
                                  <w:caps/>
                                  <w:color w:val="5B9BD5" w:themeColor="accent5"/>
                                  <w:sz w:val="24"/>
                                  <w:szCs w:val="24"/>
                                </w:rPr>
                              </w:pPr>
                              <w:r>
                                <w:rPr>
                                  <w:caps/>
                                  <w:color w:val="5B9BD5" w:themeColor="accent5"/>
                                  <w:sz w:val="24"/>
                                  <w:szCs w:val="24"/>
                                </w:rPr>
                                <w:t>Tim Vigers</w:t>
                              </w:r>
                            </w:p>
                          </w:sdtContent>
                        </w:sdt>
                      </w:txbxContent>
                    </v:textbox>
                    <w10:wrap type="square" anchorx="margin" anchory="page"/>
                  </v:shape>
                </w:pict>
              </mc:Fallback>
            </mc:AlternateContent>
          </w:r>
          <w:r w:rsidRPr="00255520">
            <w:rPr>
              <w:rFonts w:ascii="Calibri" w:hAnsi="Calibri" w:cs="Calibri"/>
              <w:noProof/>
              <w:lang w:eastAsia="zh-CN"/>
            </w:rPr>
            <mc:AlternateContent>
              <mc:Choice Requires="wps">
                <w:drawing>
                  <wp:anchor distT="0" distB="0" distL="114300" distR="114300" simplePos="0" relativeHeight="251659264" behindDoc="0" locked="0" layoutInCell="1" allowOverlap="1" wp14:anchorId="49EEF367" wp14:editId="6EFC8E7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7-10T00:00:00Z">
                                    <w:dateFormat w:val="yyyy"/>
                                    <w:lid w:val="en-US"/>
                                    <w:storeMappedDataAs w:val="dateTime"/>
                                    <w:calendar w:val="gregorian"/>
                                  </w:date>
                                </w:sdtPr>
                                <w:sdtEndPr/>
                                <w:sdtContent>
                                  <w:p w14:paraId="3FABFA09" w14:textId="1E367E99" w:rsidR="002B05DF" w:rsidRDefault="002B05DF">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9EEF36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7-10T00:00:00Z">
                              <w:dateFormat w:val="yyyy"/>
                              <w:lid w:val="en-US"/>
                              <w:storeMappedDataAs w:val="dateTime"/>
                              <w:calendar w:val="gregorian"/>
                            </w:date>
                          </w:sdtPr>
                          <w:sdtEndPr/>
                          <w:sdtContent>
                            <w:p w14:paraId="3FABFA09" w14:textId="1E367E99" w:rsidR="002B05DF" w:rsidRDefault="002B05DF">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rsidRPr="00255520">
            <w:rPr>
              <w:rFonts w:ascii="Calibri" w:hAnsi="Calibri" w:cs="Calibri"/>
            </w:rPr>
            <w:br w:type="page"/>
          </w:r>
        </w:p>
      </w:sdtContent>
    </w:sdt>
    <w:sdt>
      <w:sdtPr>
        <w:rPr>
          <w:rFonts w:ascii="Calibri" w:eastAsiaTheme="minorHAnsi" w:hAnsi="Calibri" w:cs="Calibri"/>
          <w:b w:val="0"/>
          <w:bCs w:val="0"/>
          <w:color w:val="auto"/>
          <w:sz w:val="24"/>
          <w:szCs w:val="24"/>
        </w:rPr>
        <w:id w:val="-483469930"/>
        <w:docPartObj>
          <w:docPartGallery w:val="Table of Contents"/>
          <w:docPartUnique/>
        </w:docPartObj>
      </w:sdtPr>
      <w:sdtEndPr>
        <w:rPr>
          <w:noProof/>
        </w:rPr>
      </w:sdtEndPr>
      <w:sdtContent>
        <w:p w14:paraId="70E21F1F" w14:textId="065E7AC1" w:rsidR="00124325" w:rsidRPr="00255520" w:rsidRDefault="00124325">
          <w:pPr>
            <w:pStyle w:val="TOCHeading"/>
            <w:rPr>
              <w:rFonts w:ascii="Calibri" w:hAnsi="Calibri" w:cs="Calibri"/>
            </w:rPr>
          </w:pPr>
          <w:r w:rsidRPr="00255520">
            <w:rPr>
              <w:rFonts w:ascii="Calibri" w:hAnsi="Calibri" w:cs="Calibri"/>
            </w:rPr>
            <w:t>Table of Contents</w:t>
          </w:r>
        </w:p>
        <w:p w14:paraId="5636097D" w14:textId="37502789" w:rsidR="00D65659" w:rsidRDefault="00124325">
          <w:pPr>
            <w:pStyle w:val="TOC1"/>
            <w:tabs>
              <w:tab w:val="right" w:leader="dot" w:pos="9350"/>
            </w:tabs>
            <w:rPr>
              <w:rFonts w:eastAsiaTheme="minorEastAsia" w:cstheme="minorBidi"/>
              <w:b w:val="0"/>
              <w:bCs w:val="0"/>
              <w:i w:val="0"/>
              <w:iCs w:val="0"/>
              <w:noProof/>
            </w:rPr>
          </w:pPr>
          <w:r w:rsidRPr="00255520">
            <w:rPr>
              <w:rFonts w:ascii="Calibri" w:hAnsi="Calibri" w:cs="Calibri"/>
              <w:b w:val="0"/>
              <w:bCs w:val="0"/>
            </w:rPr>
            <w:fldChar w:fldCharType="begin"/>
          </w:r>
          <w:r w:rsidRPr="00255520">
            <w:rPr>
              <w:rFonts w:ascii="Calibri" w:hAnsi="Calibri" w:cs="Calibri"/>
            </w:rPr>
            <w:instrText xml:space="preserve"> TOC \o "1-3" \h \z \u </w:instrText>
          </w:r>
          <w:r w:rsidRPr="00255520">
            <w:rPr>
              <w:rFonts w:ascii="Calibri" w:hAnsi="Calibri" w:cs="Calibri"/>
              <w:b w:val="0"/>
              <w:bCs w:val="0"/>
            </w:rPr>
            <w:fldChar w:fldCharType="separate"/>
          </w:r>
          <w:hyperlink w:anchor="_Toc45546113" w:history="1">
            <w:r w:rsidR="00D65659" w:rsidRPr="00A34D80">
              <w:rPr>
                <w:rStyle w:val="Hyperlink"/>
                <w:rFonts w:ascii="Calibri" w:hAnsi="Calibri" w:cs="Calibri"/>
                <w:noProof/>
              </w:rPr>
              <w:t>Abstract</w:t>
            </w:r>
            <w:r w:rsidR="00D65659">
              <w:rPr>
                <w:noProof/>
                <w:webHidden/>
              </w:rPr>
              <w:tab/>
            </w:r>
            <w:r w:rsidR="00D65659">
              <w:rPr>
                <w:noProof/>
                <w:webHidden/>
              </w:rPr>
              <w:fldChar w:fldCharType="begin"/>
            </w:r>
            <w:r w:rsidR="00D65659">
              <w:rPr>
                <w:noProof/>
                <w:webHidden/>
              </w:rPr>
              <w:instrText xml:space="preserve"> PAGEREF _Toc45546113 \h </w:instrText>
            </w:r>
            <w:r w:rsidR="00D65659">
              <w:rPr>
                <w:noProof/>
                <w:webHidden/>
              </w:rPr>
            </w:r>
            <w:r w:rsidR="00D65659">
              <w:rPr>
                <w:noProof/>
                <w:webHidden/>
              </w:rPr>
              <w:fldChar w:fldCharType="separate"/>
            </w:r>
            <w:r w:rsidR="00D65659">
              <w:rPr>
                <w:noProof/>
                <w:webHidden/>
              </w:rPr>
              <w:t>2</w:t>
            </w:r>
            <w:r w:rsidR="00D65659">
              <w:rPr>
                <w:noProof/>
                <w:webHidden/>
              </w:rPr>
              <w:fldChar w:fldCharType="end"/>
            </w:r>
          </w:hyperlink>
        </w:p>
        <w:p w14:paraId="7216E3C3" w14:textId="5BC2C222" w:rsidR="00D65659" w:rsidRDefault="000D7983">
          <w:pPr>
            <w:pStyle w:val="TOC1"/>
            <w:tabs>
              <w:tab w:val="right" w:leader="dot" w:pos="9350"/>
            </w:tabs>
            <w:rPr>
              <w:rFonts w:eastAsiaTheme="minorEastAsia" w:cstheme="minorBidi"/>
              <w:b w:val="0"/>
              <w:bCs w:val="0"/>
              <w:i w:val="0"/>
              <w:iCs w:val="0"/>
              <w:noProof/>
            </w:rPr>
          </w:pPr>
          <w:hyperlink w:anchor="_Toc45546114" w:history="1">
            <w:r w:rsidR="00D65659" w:rsidRPr="00A34D80">
              <w:rPr>
                <w:rStyle w:val="Hyperlink"/>
                <w:rFonts w:ascii="Calibri" w:hAnsi="Calibri" w:cs="Calibri"/>
                <w:noProof/>
              </w:rPr>
              <w:t>Introduction</w:t>
            </w:r>
            <w:r w:rsidR="00D65659">
              <w:rPr>
                <w:noProof/>
                <w:webHidden/>
              </w:rPr>
              <w:tab/>
            </w:r>
            <w:r w:rsidR="00D65659">
              <w:rPr>
                <w:noProof/>
                <w:webHidden/>
              </w:rPr>
              <w:fldChar w:fldCharType="begin"/>
            </w:r>
            <w:r w:rsidR="00D65659">
              <w:rPr>
                <w:noProof/>
                <w:webHidden/>
              </w:rPr>
              <w:instrText xml:space="preserve"> PAGEREF _Toc45546114 \h </w:instrText>
            </w:r>
            <w:r w:rsidR="00D65659">
              <w:rPr>
                <w:noProof/>
                <w:webHidden/>
              </w:rPr>
            </w:r>
            <w:r w:rsidR="00D65659">
              <w:rPr>
                <w:noProof/>
                <w:webHidden/>
              </w:rPr>
              <w:fldChar w:fldCharType="separate"/>
            </w:r>
            <w:r w:rsidR="00D65659">
              <w:rPr>
                <w:noProof/>
                <w:webHidden/>
              </w:rPr>
              <w:t>3</w:t>
            </w:r>
            <w:r w:rsidR="00D65659">
              <w:rPr>
                <w:noProof/>
                <w:webHidden/>
              </w:rPr>
              <w:fldChar w:fldCharType="end"/>
            </w:r>
          </w:hyperlink>
        </w:p>
        <w:p w14:paraId="732CAA7F" w14:textId="7029D813" w:rsidR="00D65659" w:rsidRDefault="000D7983">
          <w:pPr>
            <w:pStyle w:val="TOC2"/>
            <w:tabs>
              <w:tab w:val="right" w:leader="dot" w:pos="9350"/>
            </w:tabs>
            <w:rPr>
              <w:rFonts w:eastAsiaTheme="minorEastAsia" w:cstheme="minorBidi"/>
              <w:b w:val="0"/>
              <w:bCs w:val="0"/>
              <w:noProof/>
              <w:sz w:val="24"/>
              <w:szCs w:val="24"/>
            </w:rPr>
          </w:pPr>
          <w:hyperlink w:anchor="_Toc45546115" w:history="1">
            <w:r w:rsidR="00D65659" w:rsidRPr="00A34D80">
              <w:rPr>
                <w:rStyle w:val="Hyperlink"/>
                <w:rFonts w:ascii="Calibri" w:hAnsi="Calibri" w:cs="Calibri"/>
                <w:noProof/>
              </w:rPr>
              <w:t>DNA Methylation</w:t>
            </w:r>
            <w:r w:rsidR="00D65659">
              <w:rPr>
                <w:noProof/>
                <w:webHidden/>
              </w:rPr>
              <w:tab/>
            </w:r>
            <w:r w:rsidR="00D65659">
              <w:rPr>
                <w:noProof/>
                <w:webHidden/>
              </w:rPr>
              <w:fldChar w:fldCharType="begin"/>
            </w:r>
            <w:r w:rsidR="00D65659">
              <w:rPr>
                <w:noProof/>
                <w:webHidden/>
              </w:rPr>
              <w:instrText xml:space="preserve"> PAGEREF _Toc45546115 \h </w:instrText>
            </w:r>
            <w:r w:rsidR="00D65659">
              <w:rPr>
                <w:noProof/>
                <w:webHidden/>
              </w:rPr>
            </w:r>
            <w:r w:rsidR="00D65659">
              <w:rPr>
                <w:noProof/>
                <w:webHidden/>
              </w:rPr>
              <w:fldChar w:fldCharType="separate"/>
            </w:r>
            <w:r w:rsidR="00D65659">
              <w:rPr>
                <w:noProof/>
                <w:webHidden/>
              </w:rPr>
              <w:t>3</w:t>
            </w:r>
            <w:r w:rsidR="00D65659">
              <w:rPr>
                <w:noProof/>
                <w:webHidden/>
              </w:rPr>
              <w:fldChar w:fldCharType="end"/>
            </w:r>
          </w:hyperlink>
        </w:p>
        <w:p w14:paraId="1395B151" w14:textId="4C74F273" w:rsidR="00D65659" w:rsidRDefault="000D7983">
          <w:pPr>
            <w:pStyle w:val="TOC3"/>
            <w:tabs>
              <w:tab w:val="right" w:leader="dot" w:pos="9350"/>
            </w:tabs>
            <w:rPr>
              <w:rFonts w:eastAsiaTheme="minorEastAsia" w:cstheme="minorBidi"/>
              <w:noProof/>
              <w:sz w:val="24"/>
              <w:szCs w:val="24"/>
            </w:rPr>
          </w:pPr>
          <w:hyperlink w:anchor="_Toc45546116" w:history="1">
            <w:r w:rsidR="00D65659" w:rsidRPr="00A34D80">
              <w:rPr>
                <w:rStyle w:val="Hyperlink"/>
                <w:rFonts w:ascii="Calibri" w:hAnsi="Calibri" w:cs="Calibri"/>
                <w:noProof/>
              </w:rPr>
              <w:t>Figure 1: DNA Methylation Patterns</w:t>
            </w:r>
            <w:r w:rsidR="00D65659">
              <w:rPr>
                <w:noProof/>
                <w:webHidden/>
              </w:rPr>
              <w:tab/>
            </w:r>
            <w:r w:rsidR="00D65659">
              <w:rPr>
                <w:noProof/>
                <w:webHidden/>
              </w:rPr>
              <w:fldChar w:fldCharType="begin"/>
            </w:r>
            <w:r w:rsidR="00D65659">
              <w:rPr>
                <w:noProof/>
                <w:webHidden/>
              </w:rPr>
              <w:instrText xml:space="preserve"> PAGEREF _Toc45546116 \h </w:instrText>
            </w:r>
            <w:r w:rsidR="00D65659">
              <w:rPr>
                <w:noProof/>
                <w:webHidden/>
              </w:rPr>
            </w:r>
            <w:r w:rsidR="00D65659">
              <w:rPr>
                <w:noProof/>
                <w:webHidden/>
              </w:rPr>
              <w:fldChar w:fldCharType="separate"/>
            </w:r>
            <w:r w:rsidR="00D65659">
              <w:rPr>
                <w:noProof/>
                <w:webHidden/>
              </w:rPr>
              <w:t>3</w:t>
            </w:r>
            <w:r w:rsidR="00D65659">
              <w:rPr>
                <w:noProof/>
                <w:webHidden/>
              </w:rPr>
              <w:fldChar w:fldCharType="end"/>
            </w:r>
          </w:hyperlink>
        </w:p>
        <w:p w14:paraId="70C0288B" w14:textId="4F1280BC" w:rsidR="00D65659" w:rsidRDefault="000D7983">
          <w:pPr>
            <w:pStyle w:val="TOC2"/>
            <w:tabs>
              <w:tab w:val="right" w:leader="dot" w:pos="9350"/>
            </w:tabs>
            <w:rPr>
              <w:rFonts w:eastAsiaTheme="minorEastAsia" w:cstheme="minorBidi"/>
              <w:b w:val="0"/>
              <w:bCs w:val="0"/>
              <w:noProof/>
              <w:sz w:val="24"/>
              <w:szCs w:val="24"/>
            </w:rPr>
          </w:pPr>
          <w:hyperlink w:anchor="_Toc45546117" w:history="1">
            <w:r w:rsidR="00D65659" w:rsidRPr="00A34D80">
              <w:rPr>
                <w:rStyle w:val="Hyperlink"/>
                <w:rFonts w:ascii="Calibri" w:hAnsi="Calibri" w:cs="Calibri"/>
                <w:noProof/>
              </w:rPr>
              <w:t>Metabolomics</w:t>
            </w:r>
            <w:r w:rsidR="00D65659">
              <w:rPr>
                <w:noProof/>
                <w:webHidden/>
              </w:rPr>
              <w:tab/>
            </w:r>
            <w:r w:rsidR="00D65659">
              <w:rPr>
                <w:noProof/>
                <w:webHidden/>
              </w:rPr>
              <w:fldChar w:fldCharType="begin"/>
            </w:r>
            <w:r w:rsidR="00D65659">
              <w:rPr>
                <w:noProof/>
                <w:webHidden/>
              </w:rPr>
              <w:instrText xml:space="preserve"> PAGEREF _Toc45546117 \h </w:instrText>
            </w:r>
            <w:r w:rsidR="00D65659">
              <w:rPr>
                <w:noProof/>
                <w:webHidden/>
              </w:rPr>
            </w:r>
            <w:r w:rsidR="00D65659">
              <w:rPr>
                <w:noProof/>
                <w:webHidden/>
              </w:rPr>
              <w:fldChar w:fldCharType="separate"/>
            </w:r>
            <w:r w:rsidR="00D65659">
              <w:rPr>
                <w:noProof/>
                <w:webHidden/>
              </w:rPr>
              <w:t>3</w:t>
            </w:r>
            <w:r w:rsidR="00D65659">
              <w:rPr>
                <w:noProof/>
                <w:webHidden/>
              </w:rPr>
              <w:fldChar w:fldCharType="end"/>
            </w:r>
          </w:hyperlink>
        </w:p>
        <w:p w14:paraId="16E05E93" w14:textId="4DDCA8F4" w:rsidR="00D65659" w:rsidRDefault="000D7983">
          <w:pPr>
            <w:pStyle w:val="TOC3"/>
            <w:tabs>
              <w:tab w:val="right" w:leader="dot" w:pos="9350"/>
            </w:tabs>
            <w:rPr>
              <w:rFonts w:eastAsiaTheme="minorEastAsia" w:cstheme="minorBidi"/>
              <w:noProof/>
              <w:sz w:val="24"/>
              <w:szCs w:val="24"/>
            </w:rPr>
          </w:pPr>
          <w:hyperlink w:anchor="_Toc45546118" w:history="1">
            <w:r w:rsidR="00D65659" w:rsidRPr="00A34D80">
              <w:rPr>
                <w:rStyle w:val="Hyperlink"/>
                <w:rFonts w:ascii="Calibri" w:hAnsi="Calibri" w:cs="Calibri"/>
                <w:noProof/>
              </w:rPr>
              <w:t>Figure 2: Micronutrients in One-Carbon Metabolism and DNA Methylation</w:t>
            </w:r>
            <w:r w:rsidR="00D65659">
              <w:rPr>
                <w:noProof/>
                <w:webHidden/>
              </w:rPr>
              <w:tab/>
            </w:r>
            <w:r w:rsidR="00D65659">
              <w:rPr>
                <w:noProof/>
                <w:webHidden/>
              </w:rPr>
              <w:fldChar w:fldCharType="begin"/>
            </w:r>
            <w:r w:rsidR="00D65659">
              <w:rPr>
                <w:noProof/>
                <w:webHidden/>
              </w:rPr>
              <w:instrText xml:space="preserve"> PAGEREF _Toc45546118 \h </w:instrText>
            </w:r>
            <w:r w:rsidR="00D65659">
              <w:rPr>
                <w:noProof/>
                <w:webHidden/>
              </w:rPr>
            </w:r>
            <w:r w:rsidR="00D65659">
              <w:rPr>
                <w:noProof/>
                <w:webHidden/>
              </w:rPr>
              <w:fldChar w:fldCharType="separate"/>
            </w:r>
            <w:r w:rsidR="00D65659">
              <w:rPr>
                <w:noProof/>
                <w:webHidden/>
              </w:rPr>
              <w:t>4</w:t>
            </w:r>
            <w:r w:rsidR="00D65659">
              <w:rPr>
                <w:noProof/>
                <w:webHidden/>
              </w:rPr>
              <w:fldChar w:fldCharType="end"/>
            </w:r>
          </w:hyperlink>
        </w:p>
        <w:p w14:paraId="3898ED78" w14:textId="6CC953B3" w:rsidR="00D65659" w:rsidRDefault="000D7983">
          <w:pPr>
            <w:pStyle w:val="TOC2"/>
            <w:tabs>
              <w:tab w:val="right" w:leader="dot" w:pos="9350"/>
            </w:tabs>
            <w:rPr>
              <w:rFonts w:eastAsiaTheme="minorEastAsia" w:cstheme="minorBidi"/>
              <w:b w:val="0"/>
              <w:bCs w:val="0"/>
              <w:noProof/>
              <w:sz w:val="24"/>
              <w:szCs w:val="24"/>
            </w:rPr>
          </w:pPr>
          <w:hyperlink w:anchor="_Toc45546119" w:history="1">
            <w:r w:rsidR="00D65659" w:rsidRPr="00A34D80">
              <w:rPr>
                <w:rStyle w:val="Hyperlink"/>
                <w:rFonts w:ascii="Calibri" w:hAnsi="Calibri" w:cs="Calibri"/>
                <w:noProof/>
              </w:rPr>
              <w:t>Type 1 Diabetes</w:t>
            </w:r>
            <w:r w:rsidR="00D65659">
              <w:rPr>
                <w:noProof/>
                <w:webHidden/>
              </w:rPr>
              <w:tab/>
            </w:r>
            <w:r w:rsidR="00D65659">
              <w:rPr>
                <w:noProof/>
                <w:webHidden/>
              </w:rPr>
              <w:fldChar w:fldCharType="begin"/>
            </w:r>
            <w:r w:rsidR="00D65659">
              <w:rPr>
                <w:noProof/>
                <w:webHidden/>
              </w:rPr>
              <w:instrText xml:space="preserve"> PAGEREF _Toc45546119 \h </w:instrText>
            </w:r>
            <w:r w:rsidR="00D65659">
              <w:rPr>
                <w:noProof/>
                <w:webHidden/>
              </w:rPr>
            </w:r>
            <w:r w:rsidR="00D65659">
              <w:rPr>
                <w:noProof/>
                <w:webHidden/>
              </w:rPr>
              <w:fldChar w:fldCharType="separate"/>
            </w:r>
            <w:r w:rsidR="00D65659">
              <w:rPr>
                <w:noProof/>
                <w:webHidden/>
              </w:rPr>
              <w:t>5</w:t>
            </w:r>
            <w:r w:rsidR="00D65659">
              <w:rPr>
                <w:noProof/>
                <w:webHidden/>
              </w:rPr>
              <w:fldChar w:fldCharType="end"/>
            </w:r>
          </w:hyperlink>
        </w:p>
        <w:p w14:paraId="5DDAD3AF" w14:textId="2A1D18D3" w:rsidR="00D65659" w:rsidRDefault="000D7983">
          <w:pPr>
            <w:pStyle w:val="TOC1"/>
            <w:tabs>
              <w:tab w:val="right" w:leader="dot" w:pos="9350"/>
            </w:tabs>
            <w:rPr>
              <w:rFonts w:eastAsiaTheme="minorEastAsia" w:cstheme="minorBidi"/>
              <w:b w:val="0"/>
              <w:bCs w:val="0"/>
              <w:i w:val="0"/>
              <w:iCs w:val="0"/>
              <w:noProof/>
            </w:rPr>
          </w:pPr>
          <w:hyperlink w:anchor="_Toc45546120" w:history="1">
            <w:r w:rsidR="00D65659" w:rsidRPr="00A34D80">
              <w:rPr>
                <w:rStyle w:val="Hyperlink"/>
                <w:rFonts w:ascii="Calibri" w:hAnsi="Calibri" w:cs="Calibri"/>
                <w:noProof/>
              </w:rPr>
              <w:t>Specific Aims</w:t>
            </w:r>
            <w:r w:rsidR="00D65659">
              <w:rPr>
                <w:noProof/>
                <w:webHidden/>
              </w:rPr>
              <w:tab/>
            </w:r>
            <w:r w:rsidR="00D65659">
              <w:rPr>
                <w:noProof/>
                <w:webHidden/>
              </w:rPr>
              <w:fldChar w:fldCharType="begin"/>
            </w:r>
            <w:r w:rsidR="00D65659">
              <w:rPr>
                <w:noProof/>
                <w:webHidden/>
              </w:rPr>
              <w:instrText xml:space="preserve"> PAGEREF _Toc45546120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2EF7B82B" w14:textId="4E95E894" w:rsidR="00D65659" w:rsidRDefault="000D7983">
          <w:pPr>
            <w:pStyle w:val="TOC2"/>
            <w:tabs>
              <w:tab w:val="right" w:leader="dot" w:pos="9350"/>
            </w:tabs>
            <w:rPr>
              <w:rFonts w:eastAsiaTheme="minorEastAsia" w:cstheme="minorBidi"/>
              <w:b w:val="0"/>
              <w:bCs w:val="0"/>
              <w:noProof/>
              <w:sz w:val="24"/>
              <w:szCs w:val="24"/>
            </w:rPr>
          </w:pPr>
          <w:hyperlink w:anchor="_Toc45546121" w:history="1">
            <w:r w:rsidR="00D65659" w:rsidRPr="00A34D80">
              <w:rPr>
                <w:rStyle w:val="Hyperlink"/>
                <w:rFonts w:ascii="Calibri" w:hAnsi="Calibri" w:cs="Calibri"/>
                <w:noProof/>
              </w:rPr>
              <w:t>Primary Aim 1</w:t>
            </w:r>
            <w:r w:rsidR="00D65659">
              <w:rPr>
                <w:noProof/>
                <w:webHidden/>
              </w:rPr>
              <w:tab/>
            </w:r>
            <w:r w:rsidR="00D65659">
              <w:rPr>
                <w:noProof/>
                <w:webHidden/>
              </w:rPr>
              <w:fldChar w:fldCharType="begin"/>
            </w:r>
            <w:r w:rsidR="00D65659">
              <w:rPr>
                <w:noProof/>
                <w:webHidden/>
              </w:rPr>
              <w:instrText xml:space="preserve"> PAGEREF _Toc45546121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70610A0F" w14:textId="7D31E74B" w:rsidR="00D65659" w:rsidRDefault="000D7983">
          <w:pPr>
            <w:pStyle w:val="TOC3"/>
            <w:tabs>
              <w:tab w:val="right" w:leader="dot" w:pos="9350"/>
            </w:tabs>
            <w:rPr>
              <w:rFonts w:eastAsiaTheme="minorEastAsia" w:cstheme="minorBidi"/>
              <w:noProof/>
              <w:sz w:val="24"/>
              <w:szCs w:val="24"/>
            </w:rPr>
          </w:pPr>
          <w:hyperlink w:anchor="_Toc45546122" w:history="1">
            <w:r w:rsidR="00D65659" w:rsidRPr="00A34D80">
              <w:rPr>
                <w:rStyle w:val="Hyperlink"/>
                <w:rFonts w:ascii="Calibri" w:hAnsi="Calibri" w:cs="Calibri"/>
                <w:noProof/>
              </w:rPr>
              <w:t>Secondary Aim 1a</w:t>
            </w:r>
            <w:r w:rsidR="00D65659">
              <w:rPr>
                <w:noProof/>
                <w:webHidden/>
              </w:rPr>
              <w:tab/>
            </w:r>
            <w:r w:rsidR="00D65659">
              <w:rPr>
                <w:noProof/>
                <w:webHidden/>
              </w:rPr>
              <w:fldChar w:fldCharType="begin"/>
            </w:r>
            <w:r w:rsidR="00D65659">
              <w:rPr>
                <w:noProof/>
                <w:webHidden/>
              </w:rPr>
              <w:instrText xml:space="preserve"> PAGEREF _Toc45546122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55CBC361" w14:textId="7ABFE350" w:rsidR="00D65659" w:rsidRDefault="000D7983">
          <w:pPr>
            <w:pStyle w:val="TOC3"/>
            <w:tabs>
              <w:tab w:val="right" w:leader="dot" w:pos="9350"/>
            </w:tabs>
            <w:rPr>
              <w:rFonts w:eastAsiaTheme="minorEastAsia" w:cstheme="minorBidi"/>
              <w:noProof/>
              <w:sz w:val="24"/>
              <w:szCs w:val="24"/>
            </w:rPr>
          </w:pPr>
          <w:hyperlink w:anchor="_Toc45546123" w:history="1">
            <w:r w:rsidR="00D65659" w:rsidRPr="00A34D80">
              <w:rPr>
                <w:rStyle w:val="Hyperlink"/>
                <w:rFonts w:ascii="Calibri" w:hAnsi="Calibri" w:cs="Calibri"/>
                <w:noProof/>
              </w:rPr>
              <w:t>Secondary Aim 1b</w:t>
            </w:r>
            <w:r w:rsidR="00D65659">
              <w:rPr>
                <w:noProof/>
                <w:webHidden/>
              </w:rPr>
              <w:tab/>
            </w:r>
            <w:r w:rsidR="00D65659">
              <w:rPr>
                <w:noProof/>
                <w:webHidden/>
              </w:rPr>
              <w:fldChar w:fldCharType="begin"/>
            </w:r>
            <w:r w:rsidR="00D65659">
              <w:rPr>
                <w:noProof/>
                <w:webHidden/>
              </w:rPr>
              <w:instrText xml:space="preserve"> PAGEREF _Toc45546123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051349AB" w14:textId="44D82010" w:rsidR="00D65659" w:rsidRDefault="000D7983">
          <w:pPr>
            <w:pStyle w:val="TOC2"/>
            <w:tabs>
              <w:tab w:val="right" w:leader="dot" w:pos="9350"/>
            </w:tabs>
            <w:rPr>
              <w:rFonts w:eastAsiaTheme="minorEastAsia" w:cstheme="minorBidi"/>
              <w:b w:val="0"/>
              <w:bCs w:val="0"/>
              <w:noProof/>
              <w:sz w:val="24"/>
              <w:szCs w:val="24"/>
            </w:rPr>
          </w:pPr>
          <w:hyperlink w:anchor="_Toc45546124" w:history="1">
            <w:r w:rsidR="00D65659" w:rsidRPr="00A34D80">
              <w:rPr>
                <w:rStyle w:val="Hyperlink"/>
                <w:rFonts w:ascii="Calibri" w:hAnsi="Calibri" w:cs="Calibri"/>
                <w:noProof/>
              </w:rPr>
              <w:t>Primary Aim 2</w:t>
            </w:r>
            <w:r w:rsidR="00D65659">
              <w:rPr>
                <w:noProof/>
                <w:webHidden/>
              </w:rPr>
              <w:tab/>
            </w:r>
            <w:r w:rsidR="00D65659">
              <w:rPr>
                <w:noProof/>
                <w:webHidden/>
              </w:rPr>
              <w:fldChar w:fldCharType="begin"/>
            </w:r>
            <w:r w:rsidR="00D65659">
              <w:rPr>
                <w:noProof/>
                <w:webHidden/>
              </w:rPr>
              <w:instrText xml:space="preserve"> PAGEREF _Toc45546124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4FFDC809" w14:textId="6CF76052" w:rsidR="00D65659" w:rsidRDefault="000D7983">
          <w:pPr>
            <w:pStyle w:val="TOC2"/>
            <w:tabs>
              <w:tab w:val="right" w:leader="dot" w:pos="9350"/>
            </w:tabs>
            <w:rPr>
              <w:rFonts w:eastAsiaTheme="minorEastAsia" w:cstheme="minorBidi"/>
              <w:b w:val="0"/>
              <w:bCs w:val="0"/>
              <w:noProof/>
              <w:sz w:val="24"/>
              <w:szCs w:val="24"/>
            </w:rPr>
          </w:pPr>
          <w:hyperlink w:anchor="_Toc45546125" w:history="1">
            <w:r w:rsidR="00D65659" w:rsidRPr="00A34D80">
              <w:rPr>
                <w:rStyle w:val="Hyperlink"/>
                <w:rFonts w:ascii="Calibri" w:hAnsi="Calibri" w:cs="Calibri"/>
                <w:noProof/>
              </w:rPr>
              <w:t>Primary Aim 3</w:t>
            </w:r>
            <w:r w:rsidR="00D65659">
              <w:rPr>
                <w:noProof/>
                <w:webHidden/>
              </w:rPr>
              <w:tab/>
            </w:r>
            <w:r w:rsidR="00D65659">
              <w:rPr>
                <w:noProof/>
                <w:webHidden/>
              </w:rPr>
              <w:fldChar w:fldCharType="begin"/>
            </w:r>
            <w:r w:rsidR="00D65659">
              <w:rPr>
                <w:noProof/>
                <w:webHidden/>
              </w:rPr>
              <w:instrText xml:space="preserve"> PAGEREF _Toc45546125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55EFF3D5" w14:textId="0F4F2121" w:rsidR="00D65659" w:rsidRDefault="000D7983">
          <w:pPr>
            <w:pStyle w:val="TOC1"/>
            <w:tabs>
              <w:tab w:val="right" w:leader="dot" w:pos="9350"/>
            </w:tabs>
            <w:rPr>
              <w:rFonts w:eastAsiaTheme="minorEastAsia" w:cstheme="minorBidi"/>
              <w:b w:val="0"/>
              <w:bCs w:val="0"/>
              <w:i w:val="0"/>
              <w:iCs w:val="0"/>
              <w:noProof/>
            </w:rPr>
          </w:pPr>
          <w:hyperlink w:anchor="_Toc45546126" w:history="1">
            <w:r w:rsidR="00D65659" w:rsidRPr="00A34D80">
              <w:rPr>
                <w:rStyle w:val="Hyperlink"/>
                <w:rFonts w:ascii="Calibri" w:hAnsi="Calibri" w:cs="Calibri"/>
                <w:noProof/>
              </w:rPr>
              <w:t>Methods</w:t>
            </w:r>
            <w:r w:rsidR="00D65659">
              <w:rPr>
                <w:noProof/>
                <w:webHidden/>
              </w:rPr>
              <w:tab/>
            </w:r>
            <w:r w:rsidR="00D65659">
              <w:rPr>
                <w:noProof/>
                <w:webHidden/>
              </w:rPr>
              <w:fldChar w:fldCharType="begin"/>
            </w:r>
            <w:r w:rsidR="00D65659">
              <w:rPr>
                <w:noProof/>
                <w:webHidden/>
              </w:rPr>
              <w:instrText xml:space="preserve"> PAGEREF _Toc45546126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716A282A" w14:textId="254E799D" w:rsidR="00D65659" w:rsidRDefault="000D7983">
          <w:pPr>
            <w:pStyle w:val="TOC2"/>
            <w:tabs>
              <w:tab w:val="right" w:leader="dot" w:pos="9350"/>
            </w:tabs>
            <w:rPr>
              <w:rFonts w:eastAsiaTheme="minorEastAsia" w:cstheme="minorBidi"/>
              <w:b w:val="0"/>
              <w:bCs w:val="0"/>
              <w:noProof/>
              <w:sz w:val="24"/>
              <w:szCs w:val="24"/>
            </w:rPr>
          </w:pPr>
          <w:hyperlink w:anchor="_Toc45546127" w:history="1">
            <w:r w:rsidR="00D65659" w:rsidRPr="00A34D80">
              <w:rPr>
                <w:rStyle w:val="Hyperlink"/>
                <w:rFonts w:ascii="Calibri" w:hAnsi="Calibri" w:cs="Calibri"/>
                <w:noProof/>
              </w:rPr>
              <w:t>Methylation</w:t>
            </w:r>
            <w:r w:rsidR="00D65659">
              <w:rPr>
                <w:noProof/>
                <w:webHidden/>
              </w:rPr>
              <w:tab/>
            </w:r>
            <w:r w:rsidR="00D65659">
              <w:rPr>
                <w:noProof/>
                <w:webHidden/>
              </w:rPr>
              <w:fldChar w:fldCharType="begin"/>
            </w:r>
            <w:r w:rsidR="00D65659">
              <w:rPr>
                <w:noProof/>
                <w:webHidden/>
              </w:rPr>
              <w:instrText xml:space="preserve"> PAGEREF _Toc45546127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1093C1C8" w14:textId="2A7743CD" w:rsidR="00D65659" w:rsidRDefault="000D7983">
          <w:pPr>
            <w:pStyle w:val="TOC2"/>
            <w:tabs>
              <w:tab w:val="right" w:leader="dot" w:pos="9350"/>
            </w:tabs>
            <w:rPr>
              <w:rFonts w:eastAsiaTheme="minorEastAsia" w:cstheme="minorBidi"/>
              <w:b w:val="0"/>
              <w:bCs w:val="0"/>
              <w:noProof/>
              <w:sz w:val="24"/>
              <w:szCs w:val="24"/>
            </w:rPr>
          </w:pPr>
          <w:hyperlink w:anchor="_Toc45546128" w:history="1">
            <w:r w:rsidR="00D65659" w:rsidRPr="00A34D80">
              <w:rPr>
                <w:rStyle w:val="Hyperlink"/>
                <w:rFonts w:ascii="Calibri" w:hAnsi="Calibri" w:cs="Calibri"/>
                <w:noProof/>
              </w:rPr>
              <w:t>Metabolomics</w:t>
            </w:r>
            <w:r w:rsidR="00D65659">
              <w:rPr>
                <w:noProof/>
                <w:webHidden/>
              </w:rPr>
              <w:tab/>
            </w:r>
            <w:r w:rsidR="00D65659">
              <w:rPr>
                <w:noProof/>
                <w:webHidden/>
              </w:rPr>
              <w:fldChar w:fldCharType="begin"/>
            </w:r>
            <w:r w:rsidR="00D65659">
              <w:rPr>
                <w:noProof/>
                <w:webHidden/>
              </w:rPr>
              <w:instrText xml:space="preserve"> PAGEREF _Toc45546128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0F7DC623" w14:textId="354C6933" w:rsidR="00D65659" w:rsidRDefault="000D7983">
          <w:pPr>
            <w:pStyle w:val="TOC2"/>
            <w:tabs>
              <w:tab w:val="right" w:leader="dot" w:pos="9350"/>
            </w:tabs>
            <w:rPr>
              <w:rFonts w:eastAsiaTheme="minorEastAsia" w:cstheme="minorBidi"/>
              <w:b w:val="0"/>
              <w:bCs w:val="0"/>
              <w:noProof/>
              <w:sz w:val="24"/>
              <w:szCs w:val="24"/>
            </w:rPr>
          </w:pPr>
          <w:hyperlink w:anchor="_Toc45546129" w:history="1">
            <w:r w:rsidR="00D65659" w:rsidRPr="00A34D80">
              <w:rPr>
                <w:rStyle w:val="Hyperlink"/>
                <w:rFonts w:ascii="Calibri" w:hAnsi="Calibri" w:cs="Calibri"/>
                <w:noProof/>
              </w:rPr>
              <w:t>Feature Reduction</w:t>
            </w:r>
            <w:r w:rsidR="00D65659">
              <w:rPr>
                <w:noProof/>
                <w:webHidden/>
              </w:rPr>
              <w:tab/>
            </w:r>
            <w:r w:rsidR="00D65659">
              <w:rPr>
                <w:noProof/>
                <w:webHidden/>
              </w:rPr>
              <w:fldChar w:fldCharType="begin"/>
            </w:r>
            <w:r w:rsidR="00D65659">
              <w:rPr>
                <w:noProof/>
                <w:webHidden/>
              </w:rPr>
              <w:instrText xml:space="preserve"> PAGEREF _Toc45546129 \h </w:instrText>
            </w:r>
            <w:r w:rsidR="00D65659">
              <w:rPr>
                <w:noProof/>
                <w:webHidden/>
              </w:rPr>
            </w:r>
            <w:r w:rsidR="00D65659">
              <w:rPr>
                <w:noProof/>
                <w:webHidden/>
              </w:rPr>
              <w:fldChar w:fldCharType="separate"/>
            </w:r>
            <w:r w:rsidR="00D65659">
              <w:rPr>
                <w:noProof/>
                <w:webHidden/>
              </w:rPr>
              <w:t>6</w:t>
            </w:r>
            <w:r w:rsidR="00D65659">
              <w:rPr>
                <w:noProof/>
                <w:webHidden/>
              </w:rPr>
              <w:fldChar w:fldCharType="end"/>
            </w:r>
          </w:hyperlink>
        </w:p>
        <w:p w14:paraId="6726F432" w14:textId="2FA177B9" w:rsidR="00D65659" w:rsidRDefault="000D7983">
          <w:pPr>
            <w:pStyle w:val="TOC2"/>
            <w:tabs>
              <w:tab w:val="right" w:leader="dot" w:pos="9350"/>
            </w:tabs>
            <w:rPr>
              <w:rFonts w:eastAsiaTheme="minorEastAsia" w:cstheme="minorBidi"/>
              <w:b w:val="0"/>
              <w:bCs w:val="0"/>
              <w:noProof/>
              <w:sz w:val="24"/>
              <w:szCs w:val="24"/>
            </w:rPr>
          </w:pPr>
          <w:hyperlink w:anchor="_Toc45546130" w:history="1">
            <w:r w:rsidR="00D65659" w:rsidRPr="00A34D80">
              <w:rPr>
                <w:rStyle w:val="Hyperlink"/>
                <w:rFonts w:ascii="Calibri" w:hAnsi="Calibri" w:cs="Calibri"/>
                <w:noProof/>
              </w:rPr>
              <w:t>Bayesian Network Analysis</w:t>
            </w:r>
            <w:r w:rsidR="00D65659">
              <w:rPr>
                <w:noProof/>
                <w:webHidden/>
              </w:rPr>
              <w:tab/>
            </w:r>
            <w:r w:rsidR="00D65659">
              <w:rPr>
                <w:noProof/>
                <w:webHidden/>
              </w:rPr>
              <w:fldChar w:fldCharType="begin"/>
            </w:r>
            <w:r w:rsidR="00D65659">
              <w:rPr>
                <w:noProof/>
                <w:webHidden/>
              </w:rPr>
              <w:instrText xml:space="preserve"> PAGEREF _Toc45546130 \h </w:instrText>
            </w:r>
            <w:r w:rsidR="00D65659">
              <w:rPr>
                <w:noProof/>
                <w:webHidden/>
              </w:rPr>
            </w:r>
            <w:r w:rsidR="00D65659">
              <w:rPr>
                <w:noProof/>
                <w:webHidden/>
              </w:rPr>
              <w:fldChar w:fldCharType="separate"/>
            </w:r>
            <w:r w:rsidR="00D65659">
              <w:rPr>
                <w:noProof/>
                <w:webHidden/>
              </w:rPr>
              <w:t>7</w:t>
            </w:r>
            <w:r w:rsidR="00D65659">
              <w:rPr>
                <w:noProof/>
                <w:webHidden/>
              </w:rPr>
              <w:fldChar w:fldCharType="end"/>
            </w:r>
          </w:hyperlink>
        </w:p>
        <w:p w14:paraId="5C7306F1" w14:textId="4A0E4DC9" w:rsidR="00D65659" w:rsidRDefault="000D7983">
          <w:pPr>
            <w:pStyle w:val="TOC3"/>
            <w:tabs>
              <w:tab w:val="right" w:leader="dot" w:pos="9350"/>
            </w:tabs>
            <w:rPr>
              <w:rFonts w:eastAsiaTheme="minorEastAsia" w:cstheme="minorBidi"/>
              <w:noProof/>
              <w:sz w:val="24"/>
              <w:szCs w:val="24"/>
            </w:rPr>
          </w:pPr>
          <w:hyperlink w:anchor="_Toc45546131" w:history="1">
            <w:r w:rsidR="00D65659" w:rsidRPr="00A34D80">
              <w:rPr>
                <w:rStyle w:val="Hyperlink"/>
                <w:rFonts w:ascii="Calibri" w:hAnsi="Calibri" w:cs="Calibri"/>
                <w:noProof/>
              </w:rPr>
              <w:t>Figure 3: Graphical separation, conditional independence, and probability decomposition.</w:t>
            </w:r>
            <w:r w:rsidR="00D65659">
              <w:rPr>
                <w:noProof/>
                <w:webHidden/>
              </w:rPr>
              <w:tab/>
            </w:r>
            <w:r w:rsidR="00D65659">
              <w:rPr>
                <w:noProof/>
                <w:webHidden/>
              </w:rPr>
              <w:fldChar w:fldCharType="begin"/>
            </w:r>
            <w:r w:rsidR="00D65659">
              <w:rPr>
                <w:noProof/>
                <w:webHidden/>
              </w:rPr>
              <w:instrText xml:space="preserve"> PAGEREF _Toc45546131 \h </w:instrText>
            </w:r>
            <w:r w:rsidR="00D65659">
              <w:rPr>
                <w:noProof/>
                <w:webHidden/>
              </w:rPr>
            </w:r>
            <w:r w:rsidR="00D65659">
              <w:rPr>
                <w:noProof/>
                <w:webHidden/>
              </w:rPr>
              <w:fldChar w:fldCharType="separate"/>
            </w:r>
            <w:r w:rsidR="00D65659">
              <w:rPr>
                <w:noProof/>
                <w:webHidden/>
              </w:rPr>
              <w:t>8</w:t>
            </w:r>
            <w:r w:rsidR="00D65659">
              <w:rPr>
                <w:noProof/>
                <w:webHidden/>
              </w:rPr>
              <w:fldChar w:fldCharType="end"/>
            </w:r>
          </w:hyperlink>
        </w:p>
        <w:p w14:paraId="43DE3127" w14:textId="469AA1C8" w:rsidR="00D65659" w:rsidRDefault="000D7983">
          <w:pPr>
            <w:pStyle w:val="TOC1"/>
            <w:tabs>
              <w:tab w:val="right" w:leader="dot" w:pos="9350"/>
            </w:tabs>
            <w:rPr>
              <w:rFonts w:eastAsiaTheme="minorEastAsia" w:cstheme="minorBidi"/>
              <w:b w:val="0"/>
              <w:bCs w:val="0"/>
              <w:i w:val="0"/>
              <w:iCs w:val="0"/>
              <w:noProof/>
            </w:rPr>
          </w:pPr>
          <w:hyperlink w:anchor="_Toc45546132" w:history="1">
            <w:r w:rsidR="00D65659" w:rsidRPr="00A34D80">
              <w:rPr>
                <w:rStyle w:val="Hyperlink"/>
                <w:rFonts w:ascii="Calibri" w:hAnsi="Calibri" w:cs="Calibri"/>
                <w:noProof/>
              </w:rPr>
              <w:t>Preliminary Results</w:t>
            </w:r>
            <w:r w:rsidR="00D65659">
              <w:rPr>
                <w:noProof/>
                <w:webHidden/>
              </w:rPr>
              <w:tab/>
            </w:r>
            <w:r w:rsidR="00D65659">
              <w:rPr>
                <w:noProof/>
                <w:webHidden/>
              </w:rPr>
              <w:fldChar w:fldCharType="begin"/>
            </w:r>
            <w:r w:rsidR="00D65659">
              <w:rPr>
                <w:noProof/>
                <w:webHidden/>
              </w:rPr>
              <w:instrText xml:space="preserve"> PAGEREF _Toc45546132 \h </w:instrText>
            </w:r>
            <w:r w:rsidR="00D65659">
              <w:rPr>
                <w:noProof/>
                <w:webHidden/>
              </w:rPr>
            </w:r>
            <w:r w:rsidR="00D65659">
              <w:rPr>
                <w:noProof/>
                <w:webHidden/>
              </w:rPr>
              <w:fldChar w:fldCharType="separate"/>
            </w:r>
            <w:r w:rsidR="00D65659">
              <w:rPr>
                <w:noProof/>
                <w:webHidden/>
              </w:rPr>
              <w:t>9</w:t>
            </w:r>
            <w:r w:rsidR="00D65659">
              <w:rPr>
                <w:noProof/>
                <w:webHidden/>
              </w:rPr>
              <w:fldChar w:fldCharType="end"/>
            </w:r>
          </w:hyperlink>
        </w:p>
        <w:p w14:paraId="3E108AB2" w14:textId="7861B3D5" w:rsidR="00D65659" w:rsidRDefault="000D7983">
          <w:pPr>
            <w:pStyle w:val="TOC1"/>
            <w:tabs>
              <w:tab w:val="right" w:leader="dot" w:pos="9350"/>
            </w:tabs>
            <w:rPr>
              <w:rFonts w:eastAsiaTheme="minorEastAsia" w:cstheme="minorBidi"/>
              <w:b w:val="0"/>
              <w:bCs w:val="0"/>
              <w:i w:val="0"/>
              <w:iCs w:val="0"/>
              <w:noProof/>
            </w:rPr>
          </w:pPr>
          <w:hyperlink w:anchor="_Toc45546133" w:history="1">
            <w:r w:rsidR="00D65659" w:rsidRPr="00A34D80">
              <w:rPr>
                <w:rStyle w:val="Hyperlink"/>
                <w:rFonts w:ascii="Calibri" w:hAnsi="Calibri" w:cs="Calibri"/>
                <w:noProof/>
              </w:rPr>
              <w:t>References</w:t>
            </w:r>
            <w:r w:rsidR="00D65659">
              <w:rPr>
                <w:noProof/>
                <w:webHidden/>
              </w:rPr>
              <w:tab/>
            </w:r>
            <w:r w:rsidR="00D65659">
              <w:rPr>
                <w:noProof/>
                <w:webHidden/>
              </w:rPr>
              <w:fldChar w:fldCharType="begin"/>
            </w:r>
            <w:r w:rsidR="00D65659">
              <w:rPr>
                <w:noProof/>
                <w:webHidden/>
              </w:rPr>
              <w:instrText xml:space="preserve"> PAGEREF _Toc45546133 \h </w:instrText>
            </w:r>
            <w:r w:rsidR="00D65659">
              <w:rPr>
                <w:noProof/>
                <w:webHidden/>
              </w:rPr>
            </w:r>
            <w:r w:rsidR="00D65659">
              <w:rPr>
                <w:noProof/>
                <w:webHidden/>
              </w:rPr>
              <w:fldChar w:fldCharType="separate"/>
            </w:r>
            <w:r w:rsidR="00D65659">
              <w:rPr>
                <w:noProof/>
                <w:webHidden/>
              </w:rPr>
              <w:t>10</w:t>
            </w:r>
            <w:r w:rsidR="00D65659">
              <w:rPr>
                <w:noProof/>
                <w:webHidden/>
              </w:rPr>
              <w:fldChar w:fldCharType="end"/>
            </w:r>
          </w:hyperlink>
        </w:p>
        <w:p w14:paraId="2DD0EA44" w14:textId="1BA5AD3A" w:rsidR="00124325" w:rsidRPr="00255520" w:rsidRDefault="00124325">
          <w:pPr>
            <w:rPr>
              <w:rFonts w:ascii="Calibri" w:hAnsi="Calibri" w:cs="Calibri"/>
            </w:rPr>
          </w:pPr>
          <w:r w:rsidRPr="00255520">
            <w:rPr>
              <w:rFonts w:ascii="Calibri" w:hAnsi="Calibri" w:cs="Calibri"/>
              <w:b/>
              <w:bCs/>
              <w:noProof/>
            </w:rPr>
            <w:fldChar w:fldCharType="end"/>
          </w:r>
        </w:p>
      </w:sdtContent>
    </w:sdt>
    <w:p w14:paraId="79364BA7" w14:textId="1C7FBB82" w:rsidR="004B3655" w:rsidRPr="00255520" w:rsidRDefault="004B3655">
      <w:pPr>
        <w:rPr>
          <w:rFonts w:ascii="Calibri" w:hAnsi="Calibri" w:cs="Calibri"/>
        </w:rPr>
      </w:pPr>
      <w:r w:rsidRPr="00255520">
        <w:rPr>
          <w:rFonts w:ascii="Calibri" w:hAnsi="Calibri" w:cs="Calibri"/>
        </w:rPr>
        <w:br w:type="page"/>
      </w:r>
    </w:p>
    <w:p w14:paraId="6B4938D3" w14:textId="2BCECF16" w:rsidR="0013004D" w:rsidRPr="00255520" w:rsidRDefault="004B3655" w:rsidP="004B3655">
      <w:pPr>
        <w:pStyle w:val="Heading1"/>
        <w:rPr>
          <w:rFonts w:ascii="Calibri" w:hAnsi="Calibri" w:cs="Calibri"/>
        </w:rPr>
      </w:pPr>
      <w:bookmarkStart w:id="0" w:name="_Toc45546113"/>
      <w:r w:rsidRPr="00255520">
        <w:rPr>
          <w:rFonts w:ascii="Calibri" w:hAnsi="Calibri" w:cs="Calibri"/>
        </w:rPr>
        <w:lastRenderedPageBreak/>
        <w:t>Abstract</w:t>
      </w:r>
      <w:bookmarkEnd w:id="0"/>
    </w:p>
    <w:p w14:paraId="37EB4D98" w14:textId="590C8873" w:rsidR="00C051FD" w:rsidRPr="00255520" w:rsidRDefault="00C051FD" w:rsidP="00C051FD">
      <w:pPr>
        <w:rPr>
          <w:rFonts w:ascii="Calibri" w:hAnsi="Calibri" w:cs="Calibri"/>
        </w:rPr>
      </w:pPr>
    </w:p>
    <w:p w14:paraId="50DB8183" w14:textId="10046159" w:rsidR="00C051FD" w:rsidRPr="00255520" w:rsidRDefault="00C051FD" w:rsidP="00C051FD">
      <w:pPr>
        <w:rPr>
          <w:rFonts w:ascii="Calibri" w:hAnsi="Calibri" w:cs="Calibri"/>
        </w:rPr>
      </w:pPr>
    </w:p>
    <w:p w14:paraId="1317563F" w14:textId="01546A3C" w:rsidR="00C051FD" w:rsidRPr="00255520" w:rsidRDefault="00C051FD" w:rsidP="00C051FD">
      <w:pPr>
        <w:rPr>
          <w:rFonts w:ascii="Calibri" w:hAnsi="Calibri" w:cs="Calibri"/>
        </w:rPr>
      </w:pPr>
    </w:p>
    <w:p w14:paraId="1E7C2DE1" w14:textId="22F45539" w:rsidR="006C1BEA" w:rsidRPr="00255520" w:rsidRDefault="006C1BEA">
      <w:pPr>
        <w:rPr>
          <w:rFonts w:ascii="Calibri" w:hAnsi="Calibri" w:cs="Calibri"/>
        </w:rPr>
      </w:pPr>
      <w:r w:rsidRPr="00255520">
        <w:rPr>
          <w:rFonts w:ascii="Calibri" w:hAnsi="Calibri" w:cs="Calibri"/>
        </w:rPr>
        <w:br w:type="page"/>
      </w:r>
    </w:p>
    <w:p w14:paraId="127632BE" w14:textId="17DD114C" w:rsidR="00C051FD" w:rsidRPr="00255520" w:rsidRDefault="006C1BEA" w:rsidP="006C1BEA">
      <w:pPr>
        <w:pStyle w:val="Heading1"/>
        <w:rPr>
          <w:rFonts w:ascii="Calibri" w:hAnsi="Calibri" w:cs="Calibri"/>
        </w:rPr>
      </w:pPr>
      <w:bookmarkStart w:id="1" w:name="_Toc45546114"/>
      <w:r w:rsidRPr="00255520">
        <w:rPr>
          <w:rFonts w:ascii="Calibri" w:hAnsi="Calibri" w:cs="Calibri"/>
        </w:rPr>
        <w:lastRenderedPageBreak/>
        <w:t>Introduction</w:t>
      </w:r>
      <w:bookmarkEnd w:id="1"/>
    </w:p>
    <w:p w14:paraId="16ED5C5D" w14:textId="112162C7" w:rsidR="000B17E5" w:rsidRPr="00255520" w:rsidRDefault="000B17E5" w:rsidP="000B17E5">
      <w:pPr>
        <w:rPr>
          <w:rFonts w:ascii="Calibri" w:hAnsi="Calibri" w:cs="Calibri"/>
        </w:rPr>
      </w:pPr>
    </w:p>
    <w:p w14:paraId="48D720BE" w14:textId="1ECBBF67" w:rsidR="003154E8" w:rsidRPr="00255520" w:rsidRDefault="003154E8" w:rsidP="003154E8">
      <w:pPr>
        <w:pStyle w:val="Heading2"/>
        <w:rPr>
          <w:rFonts w:ascii="Calibri" w:hAnsi="Calibri" w:cs="Calibri"/>
        </w:rPr>
      </w:pPr>
      <w:bookmarkStart w:id="2" w:name="_Toc45546115"/>
      <w:r w:rsidRPr="00255520">
        <w:rPr>
          <w:rFonts w:ascii="Calibri" w:hAnsi="Calibri" w:cs="Calibri"/>
        </w:rPr>
        <w:t>DNA Methylation</w:t>
      </w:r>
      <w:bookmarkEnd w:id="2"/>
    </w:p>
    <w:p w14:paraId="097AA7C4" w14:textId="4182B968" w:rsidR="00AE6D4B" w:rsidRPr="00255520" w:rsidRDefault="00AE6D4B" w:rsidP="00AE6D4B">
      <w:pPr>
        <w:rPr>
          <w:rFonts w:ascii="Calibri" w:hAnsi="Calibri" w:cs="Calibri"/>
        </w:rPr>
      </w:pPr>
    </w:p>
    <w:p w14:paraId="7855B5E9" w14:textId="3141D359" w:rsidR="008C7156" w:rsidRPr="00255520" w:rsidRDefault="008C7156" w:rsidP="00AE6D4B">
      <w:pPr>
        <w:rPr>
          <w:rFonts w:ascii="Calibri" w:hAnsi="Calibri" w:cs="Calibri"/>
        </w:rPr>
      </w:pPr>
      <w:r w:rsidRPr="00255520">
        <w:rPr>
          <w:rFonts w:ascii="Calibri" w:hAnsi="Calibri" w:cs="Calibri"/>
        </w:rPr>
        <w:tab/>
        <w:t>Although all cells in an organism share the same DNA</w:t>
      </w:r>
      <w:r w:rsidR="005426C7" w:rsidRPr="00255520">
        <w:rPr>
          <w:rFonts w:ascii="Calibri" w:hAnsi="Calibri" w:cs="Calibri"/>
        </w:rPr>
        <w:t xml:space="preserve">, it’s clear that </w:t>
      </w:r>
      <w:r w:rsidR="00EF63C8" w:rsidRPr="00255520">
        <w:rPr>
          <w:rFonts w:ascii="Calibri" w:hAnsi="Calibri" w:cs="Calibri"/>
        </w:rPr>
        <w:t xml:space="preserve">not all genes are active at the same time in every cell. </w:t>
      </w:r>
      <w:r w:rsidR="00EB5F68" w:rsidRPr="00255520">
        <w:rPr>
          <w:rFonts w:ascii="Calibri" w:hAnsi="Calibri" w:cs="Calibri"/>
        </w:rPr>
        <w:t xml:space="preserve">The </w:t>
      </w:r>
      <w:r w:rsidR="00F61673" w:rsidRPr="00255520">
        <w:rPr>
          <w:rFonts w:ascii="Calibri" w:hAnsi="Calibri" w:cs="Calibri"/>
        </w:rPr>
        <w:t xml:space="preserve">processes that </w:t>
      </w:r>
      <w:r w:rsidR="009C46C2" w:rsidRPr="00255520">
        <w:rPr>
          <w:rFonts w:ascii="Calibri" w:hAnsi="Calibri" w:cs="Calibri"/>
        </w:rPr>
        <w:t>regulate g</w:t>
      </w:r>
      <w:r w:rsidR="003F7399" w:rsidRPr="00255520">
        <w:rPr>
          <w:rFonts w:ascii="Calibri" w:hAnsi="Calibri" w:cs="Calibri"/>
        </w:rPr>
        <w:t>ene expression</w:t>
      </w:r>
      <w:r w:rsidR="005B5C8C" w:rsidRPr="00255520">
        <w:rPr>
          <w:rFonts w:ascii="Calibri" w:hAnsi="Calibri" w:cs="Calibri"/>
        </w:rPr>
        <w:t xml:space="preserve"> are collectively referred</w:t>
      </w:r>
      <w:commentRangeStart w:id="3"/>
      <w:r w:rsidR="005B5C8C" w:rsidRPr="00255520">
        <w:rPr>
          <w:rFonts w:ascii="Calibri" w:hAnsi="Calibri" w:cs="Calibri"/>
        </w:rPr>
        <w:t xml:space="preserve"> to as “epigenetics</w:t>
      </w:r>
      <w:r w:rsidR="00153B71" w:rsidRPr="00255520">
        <w:rPr>
          <w:rFonts w:ascii="Calibri" w:hAnsi="Calibri" w:cs="Calibri"/>
        </w:rPr>
        <w:t>,</w:t>
      </w:r>
      <w:r w:rsidR="005B5C8C" w:rsidRPr="00255520">
        <w:rPr>
          <w:rFonts w:ascii="Calibri" w:hAnsi="Calibri" w:cs="Calibri"/>
        </w:rPr>
        <w:t xml:space="preserve">” and </w:t>
      </w:r>
      <w:r w:rsidR="000726D0" w:rsidRPr="00255520">
        <w:rPr>
          <w:rFonts w:ascii="Calibri" w:hAnsi="Calibri" w:cs="Calibri"/>
        </w:rPr>
        <w:t xml:space="preserve">are often inherited along with </w:t>
      </w:r>
      <w:r w:rsidR="00461899" w:rsidRPr="00255520">
        <w:rPr>
          <w:rFonts w:ascii="Calibri" w:hAnsi="Calibri" w:cs="Calibri"/>
        </w:rPr>
        <w:t>the raw genetic information.</w:t>
      </w:r>
      <w:r w:rsidR="008A2DE7" w:rsidRPr="00255520">
        <w:rPr>
          <w:rFonts w:ascii="Calibri" w:hAnsi="Calibri" w:cs="Calibri"/>
        </w:rPr>
        <w:t xml:space="preserve"> T</w:t>
      </w:r>
      <w:commentRangeEnd w:id="3"/>
      <w:r w:rsidR="00FA35AA">
        <w:rPr>
          <w:rStyle w:val="CommentReference"/>
        </w:rPr>
        <w:commentReference w:id="3"/>
      </w:r>
      <w:r w:rsidR="008A2DE7" w:rsidRPr="00255520">
        <w:rPr>
          <w:rFonts w:ascii="Calibri" w:hAnsi="Calibri" w:cs="Calibri"/>
        </w:rPr>
        <w:t xml:space="preserve">hey are “fundamental to the regulation of many cellular processes” and “may be necessary </w:t>
      </w:r>
      <w:r w:rsidR="00380860" w:rsidRPr="00255520">
        <w:rPr>
          <w:rFonts w:ascii="Calibri" w:hAnsi="Calibri" w:cs="Calibri"/>
        </w:rPr>
        <w:t xml:space="preserve">for generating the large </w:t>
      </w:r>
      <w:r w:rsidR="00FB4946" w:rsidRPr="00255520">
        <w:rPr>
          <w:rFonts w:ascii="Calibri" w:hAnsi="Calibri" w:cs="Calibri"/>
        </w:rPr>
        <w:t>range</w:t>
      </w:r>
      <w:r w:rsidR="00380860" w:rsidRPr="00255520">
        <w:rPr>
          <w:rFonts w:ascii="Calibri" w:hAnsi="Calibri" w:cs="Calibri"/>
        </w:rPr>
        <w:t xml:space="preserve"> of</w:t>
      </w:r>
      <w:r w:rsidR="00FB4946" w:rsidRPr="00255520">
        <w:rPr>
          <w:rFonts w:ascii="Calibri" w:hAnsi="Calibri" w:cs="Calibri"/>
        </w:rPr>
        <w:t xml:space="preserve"> different</w:t>
      </w:r>
      <w:r w:rsidR="00380860" w:rsidRPr="00255520">
        <w:rPr>
          <w:rFonts w:ascii="Calibri" w:hAnsi="Calibri" w:cs="Calibri"/>
        </w:rPr>
        <w:t xml:space="preserve"> phenotypes </w:t>
      </w:r>
      <w:r w:rsidR="00FB4946" w:rsidRPr="00255520">
        <w:rPr>
          <w:rFonts w:ascii="Calibri" w:hAnsi="Calibri" w:cs="Calibri"/>
        </w:rPr>
        <w:t>that arise from the same genotype.”</w:t>
      </w:r>
      <w:r w:rsidR="00F33216" w:rsidRPr="00255520">
        <w:rPr>
          <w:rFonts w:ascii="Calibri" w:hAnsi="Calibri" w:cs="Calibri"/>
        </w:rPr>
        <w:fldChar w:fldCharType="begin" w:fldLock="1"/>
      </w:r>
      <w:r w:rsidR="008A2DE7" w:rsidRPr="00255520">
        <w:rPr>
          <w:rFonts w:ascii="Calibri" w:hAnsi="Calibri" w:cs="Calibri"/>
        </w:rPr>
        <w:instrText>ADDIN CSL_CITATION {"citationItems":[{"id":"ITEM-1","itemData":{"DOI":"10.1038/nbt.1685","ISSN":"10870156","PMID":"20944598","abstract":"Epigenetics is one of the most rapidly expanding fields in biology. The recent characterization of a human DNA methylome at single nucleotide resolution, the discovery of the CpG island shores, the finding of new histone variants and modifications, and the unveiling of genome-wide nucleosome positioning maps highlight the accelerating speed of discovery over the past two years. Increasing interest in epigenetics has been accompanied by technological breakthroughs that now make it possible to undertake large-scale epigenomic studies. These allow the mapping of epigenetic marks, such as DNA methylation, histone modifications and nucleosome positioning, which are critical for regulating gene and noncoding RNA expression. In turn, we are learning how aberrant placement of these epigenetic marks and mutations in the epigenetic machinery is involved in disease. Thus, a comprehensive understanding of epigenetic mechanisms, their interactions and alterations in health and disease, has become a priority in biomedical research. © 2010 Nature America, Inc. All rights reserved.","author":[{"dropping-particle":"","family":"Portela","given":"Anna","non-dropping-particle":"","parse-names":false,"suffix":""},{"dropping-particle":"","family":"Esteller","given":"Manel","non-dropping-particle":"","parse-names":false,"suffix":""}],"container-title":"Nature Biotechnology","id":"ITEM-1","issue":"10","issued":{"date-parts":[["2010"]]},"page":"1057-1068","publisher":"Nature Publishing Group","title":"Epigenetic modifications and human disease","type":"article-journal","volume":"28"},"uris":["http://www.mendeley.com/documents/?uuid=93ca9e27-9b67-4fb7-8349-29dc91b38ced"]}],"mendeley":{"formattedCitation":"&lt;sup&gt;1&lt;/sup&gt;","plainTextFormattedCitation":"1","previouslyFormattedCitation":"&lt;sup&gt;1&lt;/sup&gt;"},"properties":{"noteIndex":0},"schema":"https://github.com/citation-style-language/schema/raw/master/csl-citation.json"}</w:instrText>
      </w:r>
      <w:r w:rsidR="00F33216" w:rsidRPr="00255520">
        <w:rPr>
          <w:rFonts w:ascii="Calibri" w:hAnsi="Calibri" w:cs="Calibri"/>
        </w:rPr>
        <w:fldChar w:fldCharType="separate"/>
      </w:r>
      <w:r w:rsidR="00F33216" w:rsidRPr="00255520">
        <w:rPr>
          <w:rFonts w:ascii="Calibri" w:hAnsi="Calibri" w:cs="Calibri"/>
          <w:noProof/>
          <w:vertAlign w:val="superscript"/>
        </w:rPr>
        <w:t>1</w:t>
      </w:r>
      <w:r w:rsidR="00F33216" w:rsidRPr="00255520">
        <w:rPr>
          <w:rFonts w:ascii="Calibri" w:hAnsi="Calibri" w:cs="Calibri"/>
        </w:rPr>
        <w:fldChar w:fldCharType="end"/>
      </w:r>
      <w:r w:rsidR="004B0C8A" w:rsidRPr="00255520">
        <w:rPr>
          <w:rFonts w:ascii="Calibri" w:hAnsi="Calibri" w:cs="Calibri"/>
        </w:rPr>
        <w:t xml:space="preserve"> </w:t>
      </w:r>
    </w:p>
    <w:p w14:paraId="4513D186" w14:textId="4BC3901D" w:rsidR="00E9031A" w:rsidRPr="00255520" w:rsidRDefault="00B01BA3" w:rsidP="00B51CF3">
      <w:pPr>
        <w:ind w:firstLine="720"/>
        <w:rPr>
          <w:rFonts w:ascii="Calibri" w:hAnsi="Calibri" w:cs="Calibri"/>
        </w:rPr>
      </w:pPr>
      <w:r w:rsidRPr="00255520">
        <w:rPr>
          <w:rFonts w:ascii="Calibri" w:hAnsi="Calibri" w:cs="Calibri"/>
        </w:rPr>
        <w:t>Epig</w:t>
      </w:r>
      <w:r w:rsidR="00DA55E6" w:rsidRPr="00255520">
        <w:rPr>
          <w:rFonts w:ascii="Calibri" w:hAnsi="Calibri" w:cs="Calibri"/>
        </w:rPr>
        <w:t xml:space="preserve">eneticists have long recognized </w:t>
      </w:r>
      <w:r w:rsidR="0000778C" w:rsidRPr="00255520">
        <w:rPr>
          <w:rFonts w:ascii="Calibri" w:hAnsi="Calibri" w:cs="Calibri"/>
        </w:rPr>
        <w:t xml:space="preserve">the role of </w:t>
      </w:r>
      <w:r w:rsidR="006131B1" w:rsidRPr="00255520">
        <w:rPr>
          <w:rFonts w:ascii="Calibri" w:hAnsi="Calibri" w:cs="Calibri"/>
        </w:rPr>
        <w:t xml:space="preserve">DNA cytosine </w:t>
      </w:r>
      <w:r w:rsidR="00600E53" w:rsidRPr="00255520">
        <w:rPr>
          <w:rFonts w:ascii="Calibri" w:hAnsi="Calibri" w:cs="Calibri"/>
        </w:rPr>
        <w:t xml:space="preserve">methylation </w:t>
      </w:r>
      <w:r w:rsidR="006131B1" w:rsidRPr="00255520">
        <w:rPr>
          <w:rFonts w:ascii="Calibri" w:hAnsi="Calibri" w:cs="Calibri"/>
        </w:rPr>
        <w:t xml:space="preserve">in </w:t>
      </w:r>
      <w:r w:rsidR="00783D49" w:rsidRPr="00255520">
        <w:rPr>
          <w:rFonts w:ascii="Calibri" w:hAnsi="Calibri" w:cs="Calibri"/>
        </w:rPr>
        <w:t xml:space="preserve">repression of </w:t>
      </w:r>
      <w:r w:rsidR="000D2575" w:rsidRPr="00255520">
        <w:rPr>
          <w:rFonts w:ascii="Calibri" w:hAnsi="Calibri" w:cs="Calibri"/>
        </w:rPr>
        <w:t xml:space="preserve">gene </w:t>
      </w:r>
      <w:r w:rsidR="00783D49" w:rsidRPr="00255520">
        <w:rPr>
          <w:rFonts w:ascii="Calibri" w:hAnsi="Calibri" w:cs="Calibri"/>
        </w:rPr>
        <w:t>transcription</w:t>
      </w:r>
      <w:r w:rsidR="00141645" w:rsidRPr="00255520">
        <w:rPr>
          <w:rFonts w:ascii="Calibri" w:hAnsi="Calibri" w:cs="Calibri"/>
        </w:rPr>
        <w:t xml:space="preserve"> and X chromosome inactivation</w:t>
      </w:r>
      <w:r w:rsidR="00783D49" w:rsidRPr="00255520">
        <w:rPr>
          <w:rFonts w:ascii="Calibri" w:hAnsi="Calibri" w:cs="Calibri"/>
        </w:rPr>
        <w:t xml:space="preserve">. </w:t>
      </w:r>
      <w:r w:rsidR="00EF6752" w:rsidRPr="00255520">
        <w:rPr>
          <w:rFonts w:ascii="Calibri" w:hAnsi="Calibri" w:cs="Calibri"/>
        </w:rPr>
        <w:t>Gene silencing is associated with CpG dinucleotide density</w:t>
      </w:r>
      <w:r w:rsidR="00544D1F" w:rsidRPr="00255520">
        <w:rPr>
          <w:rFonts w:ascii="Calibri" w:hAnsi="Calibri" w:cs="Calibri"/>
        </w:rPr>
        <w:t>, and certain transcription factors have been shown to be sensitive to methylation (</w:t>
      </w:r>
      <w:r w:rsidR="00DD0EC6" w:rsidRPr="00255520">
        <w:rPr>
          <w:rFonts w:ascii="Calibri" w:hAnsi="Calibri" w:cs="Calibri"/>
        </w:rPr>
        <w:t xml:space="preserve">in one study, </w:t>
      </w:r>
      <w:r w:rsidR="000E5521" w:rsidRPr="00255520">
        <w:rPr>
          <w:rFonts w:ascii="Calibri" w:hAnsi="Calibri" w:cs="Calibri"/>
        </w:rPr>
        <w:t xml:space="preserve">22% </w:t>
      </w:r>
      <w:r w:rsidR="00544D1F" w:rsidRPr="00255520">
        <w:rPr>
          <w:rFonts w:ascii="Calibri" w:hAnsi="Calibri" w:cs="Calibri"/>
        </w:rPr>
        <w:t>of the 542 transcription factors</w:t>
      </w:r>
      <w:r w:rsidR="000E5521" w:rsidRPr="00255520">
        <w:rPr>
          <w:rFonts w:ascii="Calibri" w:hAnsi="Calibri" w:cs="Calibri"/>
        </w:rPr>
        <w:t xml:space="preserve"> examined</w:t>
      </w:r>
      <w:r w:rsidR="00544D1F" w:rsidRPr="00255520">
        <w:rPr>
          <w:rFonts w:ascii="Calibri" w:hAnsi="Calibri" w:cs="Calibri"/>
        </w:rPr>
        <w:t xml:space="preserve"> demonstrated decreased binding to methylated motifs).</w:t>
      </w:r>
      <w:r w:rsidR="00AF470F" w:rsidRPr="00255520">
        <w:rPr>
          <w:rFonts w:ascii="Calibri" w:hAnsi="Calibri" w:cs="Calibri"/>
        </w:rPr>
        <w:t xml:space="preserve"> </w:t>
      </w:r>
      <w:r w:rsidR="00F7012E" w:rsidRPr="00255520">
        <w:rPr>
          <w:rFonts w:ascii="Calibri" w:hAnsi="Calibri" w:cs="Calibri"/>
        </w:rPr>
        <w:t xml:space="preserve">Although mammalian genomes </w:t>
      </w:r>
      <w:r w:rsidR="00B53F35" w:rsidRPr="00255520">
        <w:rPr>
          <w:rFonts w:ascii="Calibri" w:hAnsi="Calibri" w:cs="Calibri"/>
        </w:rPr>
        <w:t xml:space="preserve">have </w:t>
      </w:r>
      <w:r w:rsidR="003B16D7" w:rsidRPr="00255520">
        <w:rPr>
          <w:rFonts w:ascii="Calibri" w:hAnsi="Calibri" w:cs="Calibri"/>
        </w:rPr>
        <w:t>rel</w:t>
      </w:r>
      <w:r w:rsidR="00AD6CDD" w:rsidRPr="00255520">
        <w:rPr>
          <w:rFonts w:ascii="Calibri" w:hAnsi="Calibri" w:cs="Calibri"/>
        </w:rPr>
        <w:t>a</w:t>
      </w:r>
      <w:r w:rsidR="003B16D7" w:rsidRPr="00255520">
        <w:rPr>
          <w:rFonts w:ascii="Calibri" w:hAnsi="Calibri" w:cs="Calibri"/>
        </w:rPr>
        <w:t xml:space="preserve">tively </w:t>
      </w:r>
      <w:r w:rsidR="00B53F35" w:rsidRPr="00255520">
        <w:rPr>
          <w:rFonts w:ascii="Calibri" w:hAnsi="Calibri" w:cs="Calibri"/>
        </w:rPr>
        <w:t>few CpG sites</w:t>
      </w:r>
      <w:r w:rsidR="00B44EEB" w:rsidRPr="00255520">
        <w:rPr>
          <w:rFonts w:ascii="Calibri" w:hAnsi="Calibri" w:cs="Calibri"/>
        </w:rPr>
        <w:t xml:space="preserve"> (~1%)</w:t>
      </w:r>
      <w:r w:rsidR="00B53F35" w:rsidRPr="00255520">
        <w:rPr>
          <w:rFonts w:ascii="Calibri" w:hAnsi="Calibri" w:cs="Calibri"/>
        </w:rPr>
        <w:t xml:space="preserve">, </w:t>
      </w:r>
      <w:r w:rsidR="00F23A76" w:rsidRPr="00255520">
        <w:rPr>
          <w:rFonts w:ascii="Calibri" w:hAnsi="Calibri" w:cs="Calibri"/>
        </w:rPr>
        <w:t>about</w:t>
      </w:r>
      <w:r w:rsidR="00114438" w:rsidRPr="00255520">
        <w:rPr>
          <w:rFonts w:ascii="Calibri" w:hAnsi="Calibri" w:cs="Calibri"/>
        </w:rPr>
        <w:t xml:space="preserve"> </w:t>
      </w:r>
      <w:r w:rsidR="00C6082E" w:rsidRPr="00255520">
        <w:rPr>
          <w:rFonts w:ascii="Calibri" w:hAnsi="Calibri" w:cs="Calibri"/>
        </w:rPr>
        <w:t>two thirds</w:t>
      </w:r>
      <w:r w:rsidR="00C134FA" w:rsidRPr="00255520">
        <w:rPr>
          <w:rFonts w:ascii="Calibri" w:hAnsi="Calibri" w:cs="Calibri"/>
        </w:rPr>
        <w:t xml:space="preserve"> of </w:t>
      </w:r>
      <w:r w:rsidR="00BC2412" w:rsidRPr="00255520">
        <w:rPr>
          <w:rFonts w:ascii="Calibri" w:hAnsi="Calibri" w:cs="Calibri"/>
        </w:rPr>
        <w:t xml:space="preserve">mammalian promoters </w:t>
      </w:r>
      <w:commentRangeStart w:id="4"/>
      <w:r w:rsidR="00BC2412" w:rsidRPr="00255520">
        <w:rPr>
          <w:rFonts w:ascii="Calibri" w:hAnsi="Calibri" w:cs="Calibri"/>
        </w:rPr>
        <w:t xml:space="preserve">are </w:t>
      </w:r>
      <w:r w:rsidR="000C5BDB" w:rsidRPr="00255520">
        <w:rPr>
          <w:rFonts w:ascii="Calibri" w:hAnsi="Calibri" w:cs="Calibri"/>
        </w:rPr>
        <w:t>CpG islands (CGIs)</w:t>
      </w:r>
      <w:r w:rsidR="00693DF5" w:rsidRPr="00255520">
        <w:rPr>
          <w:rFonts w:ascii="Calibri" w:hAnsi="Calibri" w:cs="Calibri"/>
        </w:rPr>
        <w:t xml:space="preserve">, so </w:t>
      </w:r>
      <w:commentRangeEnd w:id="4"/>
      <w:r w:rsidR="00817DA6">
        <w:rPr>
          <w:rStyle w:val="CommentReference"/>
        </w:rPr>
        <w:commentReference w:id="4"/>
      </w:r>
      <w:r w:rsidR="00693DF5" w:rsidRPr="00255520">
        <w:rPr>
          <w:rFonts w:ascii="Calibri" w:hAnsi="Calibri" w:cs="Calibri"/>
        </w:rPr>
        <w:t xml:space="preserve">DNA methylation </w:t>
      </w:r>
      <w:r w:rsidR="00692A15" w:rsidRPr="00255520">
        <w:rPr>
          <w:rFonts w:ascii="Calibri" w:hAnsi="Calibri" w:cs="Calibri"/>
        </w:rPr>
        <w:t xml:space="preserve">can </w:t>
      </w:r>
      <w:r w:rsidR="00373D43" w:rsidRPr="00255520">
        <w:rPr>
          <w:rFonts w:ascii="Calibri" w:hAnsi="Calibri" w:cs="Calibri"/>
        </w:rPr>
        <w:t>still ha</w:t>
      </w:r>
      <w:r w:rsidR="00692A15" w:rsidRPr="00255520">
        <w:rPr>
          <w:rFonts w:ascii="Calibri" w:hAnsi="Calibri" w:cs="Calibri"/>
        </w:rPr>
        <w:t xml:space="preserve">ve an outsized effect on </w:t>
      </w:r>
      <w:r w:rsidR="00267029" w:rsidRPr="00255520">
        <w:rPr>
          <w:rFonts w:ascii="Calibri" w:hAnsi="Calibri" w:cs="Calibri"/>
        </w:rPr>
        <w:t>expression.</w:t>
      </w:r>
      <w:r w:rsidR="006E0E47" w:rsidRPr="00255520">
        <w:rPr>
          <w:rFonts w:ascii="Calibri" w:hAnsi="Calibri" w:cs="Calibri"/>
        </w:rPr>
        <w:t xml:space="preserve"> </w:t>
      </w:r>
      <w:r w:rsidR="00806E65" w:rsidRPr="00255520">
        <w:rPr>
          <w:rFonts w:ascii="Calibri" w:hAnsi="Calibri" w:cs="Calibri"/>
        </w:rPr>
        <w:t xml:space="preserve">Methylation </w:t>
      </w:r>
      <w:r w:rsidR="0041636C" w:rsidRPr="00255520">
        <w:rPr>
          <w:rFonts w:ascii="Calibri" w:hAnsi="Calibri" w:cs="Calibri"/>
        </w:rPr>
        <w:t xml:space="preserve">can also </w:t>
      </w:r>
      <w:r w:rsidR="00BA522F" w:rsidRPr="00255520">
        <w:rPr>
          <w:rFonts w:ascii="Calibri" w:hAnsi="Calibri" w:cs="Calibri"/>
        </w:rPr>
        <w:t>change</w:t>
      </w:r>
      <w:r w:rsidR="002D0F17" w:rsidRPr="00255520">
        <w:rPr>
          <w:rFonts w:ascii="Calibri" w:hAnsi="Calibri" w:cs="Calibri"/>
        </w:rPr>
        <w:t xml:space="preserve"> </w:t>
      </w:r>
      <w:r w:rsidR="00D111C4" w:rsidRPr="00255520">
        <w:rPr>
          <w:rFonts w:ascii="Calibri" w:hAnsi="Calibri" w:cs="Calibri"/>
        </w:rPr>
        <w:t xml:space="preserve">heterochromatin </w:t>
      </w:r>
      <w:r w:rsidR="006E327C" w:rsidRPr="00255520">
        <w:rPr>
          <w:rFonts w:ascii="Calibri" w:hAnsi="Calibri" w:cs="Calibri"/>
        </w:rPr>
        <w:t xml:space="preserve">structure </w:t>
      </w:r>
      <w:r w:rsidR="0041636C" w:rsidRPr="00255520">
        <w:rPr>
          <w:rFonts w:ascii="Calibri" w:hAnsi="Calibri" w:cs="Calibri"/>
        </w:rPr>
        <w:t xml:space="preserve">through recruitment of </w:t>
      </w:r>
      <w:r w:rsidR="00AD4F66" w:rsidRPr="00255520">
        <w:rPr>
          <w:rFonts w:ascii="Calibri" w:hAnsi="Calibri" w:cs="Calibri"/>
        </w:rPr>
        <w:t>DNMT proteins and chromatin remodelers</w:t>
      </w:r>
      <w:r w:rsidR="00493918" w:rsidRPr="00255520">
        <w:rPr>
          <w:rFonts w:ascii="Calibri" w:hAnsi="Calibri" w:cs="Calibri"/>
        </w:rPr>
        <w:t xml:space="preserve">, which </w:t>
      </w:r>
      <w:r w:rsidR="00595C2B" w:rsidRPr="00255520">
        <w:rPr>
          <w:rFonts w:ascii="Calibri" w:hAnsi="Calibri" w:cs="Calibri"/>
        </w:rPr>
        <w:t>in turn</w:t>
      </w:r>
      <w:r w:rsidR="007D68C2" w:rsidRPr="00255520">
        <w:rPr>
          <w:rFonts w:ascii="Calibri" w:hAnsi="Calibri" w:cs="Calibri"/>
        </w:rPr>
        <w:t xml:space="preserve"> alter</w:t>
      </w:r>
      <w:r w:rsidR="00595C2B" w:rsidRPr="00255520">
        <w:rPr>
          <w:rFonts w:ascii="Calibri" w:hAnsi="Calibri" w:cs="Calibri"/>
        </w:rPr>
        <w:t>s</w:t>
      </w:r>
      <w:r w:rsidR="007D68C2" w:rsidRPr="00255520">
        <w:rPr>
          <w:rFonts w:ascii="Calibri" w:hAnsi="Calibri" w:cs="Calibri"/>
        </w:rPr>
        <w:t xml:space="preserve"> transcription </w:t>
      </w:r>
      <w:r w:rsidR="00806C3E" w:rsidRPr="00255520">
        <w:rPr>
          <w:rFonts w:ascii="Calibri" w:hAnsi="Calibri" w:cs="Calibri"/>
        </w:rPr>
        <w:t xml:space="preserve">by </w:t>
      </w:r>
      <w:r w:rsidR="00377BF2" w:rsidRPr="00255520">
        <w:rPr>
          <w:rFonts w:ascii="Calibri" w:hAnsi="Calibri" w:cs="Calibri"/>
        </w:rPr>
        <w:t xml:space="preserve">making </w:t>
      </w:r>
      <w:r w:rsidR="00A01C9F" w:rsidRPr="00255520">
        <w:rPr>
          <w:rFonts w:ascii="Calibri" w:hAnsi="Calibri" w:cs="Calibri"/>
        </w:rPr>
        <w:t xml:space="preserve">it less likely that transcription factors </w:t>
      </w:r>
      <w:r w:rsidR="00E321EF" w:rsidRPr="00255520">
        <w:rPr>
          <w:rFonts w:ascii="Calibri" w:hAnsi="Calibri" w:cs="Calibri"/>
        </w:rPr>
        <w:t>will</w:t>
      </w:r>
      <w:r w:rsidR="00A01C9F" w:rsidRPr="00255520">
        <w:rPr>
          <w:rFonts w:ascii="Calibri" w:hAnsi="Calibri" w:cs="Calibri"/>
        </w:rPr>
        <w:t xml:space="preserve"> bind to DNA.</w:t>
      </w:r>
      <w:r w:rsidR="008A2DE7" w:rsidRPr="00255520">
        <w:rPr>
          <w:rFonts w:ascii="Calibri" w:hAnsi="Calibri" w:cs="Calibri"/>
        </w:rPr>
        <w:fldChar w:fldCharType="begin" w:fldLock="1"/>
      </w:r>
      <w:r w:rsidR="008A2DE7" w:rsidRPr="00255520">
        <w:rPr>
          <w:rFonts w:ascii="Calibri" w:hAnsi="Calibri" w:cs="Calibri"/>
        </w:rPr>
        <w:instrText>ADDIN CSL_CITATION {"citationItems":[{"id":"ITEM-1","itemData":{"DOI":"10.1038/s41580-019-0159-6","ISSN":"14710080","abstract":"DNA methylation is of paramount importance for mammalian embryonic development. DNA methylation has numerous functions: it is implicated in the repression of transposons and genes, but is also associated with actively transcribed gene bodies and, in some cases, with gene activation per se. In recent years, sensitive technologies have been developed that allow the interrogation of DNA methylation patterns from a small number of cells. The use of these technologies has greatly improved our knowledge of DNA methylation dynamics and heterogeneity in embryos and in specific tissues. Combined with genetic analyses, it is increasingly apparent that regulation of DNA methylation erasure and (re-)establishment varies considerably between different developmental stages. In this Review, we discuss the mechanisms and functions of DNA methylation and demethylation in both mice and humans at CpG-rich promoters, gene bodies and transposable elements. We highlight the dynamic erasure and re-establishment of DNA methylation in embryonic, germline and somatic cell development. Finally, we provide insights into DNA methylation gained from studying genetic diseases.","author":[{"dropping-particle":"","family":"Greenberg","given":"Maxim V.C.","non-dropping-particle":"","parse-names":false,"suffix":""},{"dropping-particle":"","family":"Bourc’his","given":"Deborah","non-dropping-particle":"","parse-names":false,"suffix":""}],"container-title":"Nature Reviews Molecular Cell Biology","id":"ITEM-1","issue":"10","issued":{"date-parts":[["2019"]]},"page":"590-607","publisher":"Springer US","title":"The diverse roles of DNA methylation in mammalian development and disease","type":"article-journal","volume":"20"},"uris":["http://www.mendeley.com/documents/?uuid=1c11f62f-1c15-4b0d-be30-68bca0ee711e"]}],"mendeley":{"formattedCitation":"&lt;sup&gt;2&lt;/sup&gt;","plainTextFormattedCitation":"2","previouslyFormattedCitation":"&lt;sup&gt;2&lt;/sup&gt;"},"properties":{"noteIndex":0},"schema":"https://github.com/citation-style-language/schema/raw/master/csl-citation.json"}</w:instrText>
      </w:r>
      <w:r w:rsidR="008A2DE7" w:rsidRPr="00255520">
        <w:rPr>
          <w:rFonts w:ascii="Calibri" w:hAnsi="Calibri" w:cs="Calibri"/>
        </w:rPr>
        <w:fldChar w:fldCharType="separate"/>
      </w:r>
      <w:r w:rsidR="008A2DE7" w:rsidRPr="00255520">
        <w:rPr>
          <w:rFonts w:ascii="Calibri" w:hAnsi="Calibri" w:cs="Calibri"/>
          <w:noProof/>
          <w:vertAlign w:val="superscript"/>
        </w:rPr>
        <w:t>2</w:t>
      </w:r>
      <w:r w:rsidR="008A2DE7" w:rsidRPr="00255520">
        <w:rPr>
          <w:rFonts w:ascii="Calibri" w:hAnsi="Calibri" w:cs="Calibri"/>
        </w:rPr>
        <w:fldChar w:fldCharType="end"/>
      </w:r>
      <w:r w:rsidR="000F42A1" w:rsidRPr="00255520">
        <w:rPr>
          <w:rFonts w:ascii="Calibri" w:hAnsi="Calibri" w:cs="Calibri"/>
        </w:rPr>
        <w:t xml:space="preserve"> </w:t>
      </w:r>
      <w:r w:rsidR="00C26605" w:rsidRPr="00255520">
        <w:rPr>
          <w:rFonts w:ascii="Calibri" w:hAnsi="Calibri" w:cs="Calibri"/>
        </w:rPr>
        <w:t xml:space="preserve">Due to DNA methylation’s </w:t>
      </w:r>
      <w:r w:rsidR="00475140" w:rsidRPr="00255520">
        <w:rPr>
          <w:rFonts w:ascii="Calibri" w:hAnsi="Calibri" w:cs="Calibri"/>
        </w:rPr>
        <w:t xml:space="preserve">role in gene expression, </w:t>
      </w:r>
      <w:r w:rsidR="00C26D61" w:rsidRPr="00255520">
        <w:rPr>
          <w:rFonts w:ascii="Calibri" w:hAnsi="Calibri" w:cs="Calibri"/>
        </w:rPr>
        <w:t xml:space="preserve">abnormal methylation has been linked to </w:t>
      </w:r>
      <w:r w:rsidR="0026115C" w:rsidRPr="00255520">
        <w:rPr>
          <w:rFonts w:ascii="Calibri" w:hAnsi="Calibri" w:cs="Calibri"/>
        </w:rPr>
        <w:t>many diseases including</w:t>
      </w:r>
      <w:r w:rsidR="00B77F5E" w:rsidRPr="00255520">
        <w:rPr>
          <w:rFonts w:ascii="Calibri" w:hAnsi="Calibri" w:cs="Calibri"/>
        </w:rPr>
        <w:t xml:space="preserve"> various</w:t>
      </w:r>
      <w:r w:rsidR="0026115C" w:rsidRPr="00255520">
        <w:rPr>
          <w:rFonts w:ascii="Calibri" w:hAnsi="Calibri" w:cs="Calibri"/>
        </w:rPr>
        <w:t xml:space="preserve"> </w:t>
      </w:r>
      <w:r w:rsidR="005B2118" w:rsidRPr="00255520">
        <w:rPr>
          <w:rFonts w:ascii="Calibri" w:hAnsi="Calibri" w:cs="Calibri"/>
        </w:rPr>
        <w:t>cancer</w:t>
      </w:r>
      <w:r w:rsidR="008536BE" w:rsidRPr="00255520">
        <w:rPr>
          <w:rFonts w:ascii="Calibri" w:hAnsi="Calibri" w:cs="Calibri"/>
        </w:rPr>
        <w:t>s</w:t>
      </w:r>
      <w:r w:rsidR="005B2118" w:rsidRPr="00255520">
        <w:rPr>
          <w:rFonts w:ascii="Calibri" w:hAnsi="Calibri" w:cs="Calibri"/>
        </w:rPr>
        <w:t>.</w:t>
      </w:r>
      <w:r w:rsidR="008A2DE7" w:rsidRPr="00255520">
        <w:rPr>
          <w:rFonts w:ascii="Calibri" w:hAnsi="Calibri" w:cs="Calibri"/>
        </w:rPr>
        <w:fldChar w:fldCharType="begin" w:fldLock="1"/>
      </w:r>
      <w:r w:rsidR="00E0407F" w:rsidRPr="00255520">
        <w:rPr>
          <w:rFonts w:ascii="Calibri" w:hAnsi="Calibri" w:cs="Calibri"/>
        </w:rPr>
        <w:instrText>ADDIN CSL_CITATION {"citationItems":[{"id":"ITEM-1","itemData":{"DOI":"10.1038/nbt.1685","ISSN":"10870156","PMID":"20944598","abstract":"Epigenetics is one of the most rapidly expanding fields in biology. The recent characterization of a human DNA methylome at single nucleotide resolution, the discovery of the CpG island shores, the finding of new histone variants and modifications, and the unveiling of genome-wide nucleosome positioning maps highlight the accelerating speed of discovery over the past two years. Increasing interest in epigenetics has been accompanied by technological breakthroughs that now make it possible to undertake large-scale epigenomic studies. These allow the mapping of epigenetic marks, such as DNA methylation, histone modifications and nucleosome positioning, which are critical for regulating gene and noncoding RNA expression. In turn, we are learning how aberrant placement of these epigenetic marks and mutations in the epigenetic machinery is involved in disease. Thus, a comprehensive understanding of epigenetic mechanisms, their interactions and alterations in health and disease, has become a priority in biomedical research. © 2010 Nature America, Inc. All rights reserved.","author":[{"dropping-particle":"","family":"Portela","given":"Anna","non-dropping-particle":"","parse-names":false,"suffix":""},{"dropping-particle":"","family":"Esteller","given":"Manel","non-dropping-particle":"","parse-names":false,"suffix":""}],"container-title":"Nature Biotechnology","id":"ITEM-1","issue":"10","issued":{"date-parts":[["2010"]]},"page":"1057-1068","publisher":"Nature Publishing Group","title":"Epigenetic modifications and human disease","type":"article-journal","volume":"28"},"uris":["http://www.mendeley.com/documents/?uuid=93ca9e27-9b67-4fb7-8349-29dc91b38ced"]}],"mendeley":{"formattedCitation":"&lt;sup&gt;1&lt;/sup&gt;","plainTextFormattedCitation":"1","previouslyFormattedCitation":"&lt;sup&gt;1&lt;/sup&gt;"},"properties":{"noteIndex":0},"schema":"https://github.com/citation-style-language/schema/raw/master/csl-citation.json"}</w:instrText>
      </w:r>
      <w:r w:rsidR="008A2DE7" w:rsidRPr="00255520">
        <w:rPr>
          <w:rFonts w:ascii="Calibri" w:hAnsi="Calibri" w:cs="Calibri"/>
        </w:rPr>
        <w:fldChar w:fldCharType="separate"/>
      </w:r>
      <w:r w:rsidR="008A2DE7" w:rsidRPr="00255520">
        <w:rPr>
          <w:rFonts w:ascii="Calibri" w:hAnsi="Calibri" w:cs="Calibri"/>
          <w:noProof/>
          <w:vertAlign w:val="superscript"/>
        </w:rPr>
        <w:t>1</w:t>
      </w:r>
      <w:r w:rsidR="008A2DE7" w:rsidRPr="00255520">
        <w:rPr>
          <w:rFonts w:ascii="Calibri" w:hAnsi="Calibri" w:cs="Calibri"/>
        </w:rPr>
        <w:fldChar w:fldCharType="end"/>
      </w:r>
    </w:p>
    <w:p w14:paraId="4F0FB541" w14:textId="11B98A66" w:rsidR="00AE6D4B" w:rsidRPr="00255520" w:rsidRDefault="00E9031A" w:rsidP="00AE6D4B">
      <w:pPr>
        <w:rPr>
          <w:rFonts w:ascii="Calibri" w:hAnsi="Calibri" w:cs="Calibri"/>
        </w:rPr>
      </w:pPr>
      <w:r w:rsidRPr="00255520">
        <w:rPr>
          <w:rFonts w:ascii="Calibri" w:hAnsi="Calibri" w:cs="Calibri"/>
        </w:rPr>
        <w:tab/>
      </w:r>
      <w:r w:rsidR="00806C3E" w:rsidRPr="00255520">
        <w:rPr>
          <w:rFonts w:ascii="Calibri" w:hAnsi="Calibri" w:cs="Calibri"/>
        </w:rPr>
        <w:t xml:space="preserve"> </w:t>
      </w:r>
    </w:p>
    <w:p w14:paraId="15FF2726" w14:textId="3ED7794C" w:rsidR="00732330" w:rsidRPr="00255520" w:rsidRDefault="00B82EEA" w:rsidP="00B82EEA">
      <w:pPr>
        <w:pStyle w:val="Heading3"/>
        <w:rPr>
          <w:rFonts w:ascii="Calibri" w:hAnsi="Calibri" w:cs="Calibri"/>
        </w:rPr>
      </w:pPr>
      <w:bookmarkStart w:id="5" w:name="_Toc45546116"/>
      <w:r w:rsidRPr="00255520">
        <w:rPr>
          <w:rFonts w:ascii="Calibri" w:hAnsi="Calibri" w:cs="Calibri"/>
        </w:rPr>
        <w:t xml:space="preserve">Figure 1: </w:t>
      </w:r>
      <w:r w:rsidR="000375F7" w:rsidRPr="00255520">
        <w:rPr>
          <w:rFonts w:ascii="Calibri" w:hAnsi="Calibri" w:cs="Calibri"/>
        </w:rPr>
        <w:t>DNA Methylation</w:t>
      </w:r>
      <w:r w:rsidR="00A24ABF" w:rsidRPr="00255520">
        <w:rPr>
          <w:rFonts w:ascii="Calibri" w:hAnsi="Calibri" w:cs="Calibri"/>
        </w:rPr>
        <w:t xml:space="preserve"> Patterns</w:t>
      </w:r>
      <w:bookmarkEnd w:id="5"/>
    </w:p>
    <w:p w14:paraId="7FBF5020" w14:textId="6E054FD2" w:rsidR="003154E8" w:rsidRPr="00255520" w:rsidRDefault="00B93F3E" w:rsidP="000B17E5">
      <w:pPr>
        <w:rPr>
          <w:rFonts w:ascii="Calibri" w:hAnsi="Calibri" w:cs="Calibri"/>
        </w:rPr>
      </w:pPr>
      <w:r w:rsidRPr="00255520">
        <w:rPr>
          <w:rFonts w:ascii="Calibri" w:hAnsi="Calibri" w:cs="Calibri"/>
          <w:noProof/>
        </w:rPr>
        <w:drawing>
          <wp:inline distT="0" distB="0" distL="0" distR="0" wp14:anchorId="5CD41443" wp14:editId="42530661">
            <wp:extent cx="5943600" cy="1975485"/>
            <wp:effectExtent l="0" t="0" r="0" b="5715"/>
            <wp:docPr id="2"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10 at 2.04.22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975485"/>
                    </a:xfrm>
                    <a:prstGeom prst="rect">
                      <a:avLst/>
                    </a:prstGeom>
                  </pic:spPr>
                </pic:pic>
              </a:graphicData>
            </a:graphic>
          </wp:inline>
        </w:drawing>
      </w:r>
    </w:p>
    <w:p w14:paraId="46B2B04E" w14:textId="2D23C1FF" w:rsidR="002E72C8" w:rsidRPr="00255520" w:rsidRDefault="00E13C74">
      <w:pPr>
        <w:rPr>
          <w:rFonts w:ascii="Calibri" w:hAnsi="Calibri" w:cs="Calibri"/>
        </w:rPr>
      </w:pPr>
      <w:r w:rsidRPr="00255520">
        <w:rPr>
          <w:rFonts w:ascii="Calibri" w:hAnsi="Calibri" w:cs="Calibri"/>
        </w:rPr>
        <w:t xml:space="preserve">From </w:t>
      </w:r>
      <w:r w:rsidR="00594B6D" w:rsidRPr="00255520">
        <w:rPr>
          <w:rFonts w:ascii="Calibri" w:hAnsi="Calibri" w:cs="Calibri"/>
        </w:rPr>
        <w:t xml:space="preserve">Portela &amp; </w:t>
      </w:r>
      <w:r w:rsidR="00DF769F" w:rsidRPr="00255520">
        <w:rPr>
          <w:rFonts w:ascii="Calibri" w:hAnsi="Calibri" w:cs="Calibri"/>
        </w:rPr>
        <w:t>Esteller (2010)</w:t>
      </w:r>
      <w:r w:rsidR="00E0407F" w:rsidRPr="00255520">
        <w:rPr>
          <w:rFonts w:ascii="Calibri" w:hAnsi="Calibri" w:cs="Calibri"/>
        </w:rPr>
        <w:fldChar w:fldCharType="begin" w:fldLock="1"/>
      </w:r>
      <w:r w:rsidR="00AC1C2B" w:rsidRPr="00255520">
        <w:rPr>
          <w:rFonts w:ascii="Calibri" w:hAnsi="Calibri" w:cs="Calibri"/>
        </w:rPr>
        <w:instrText>ADDIN CSL_CITATION {"citationItems":[{"id":"ITEM-1","itemData":{"DOI":"10.1038/nbt.1685","ISSN":"10870156","PMID":"20944598","abstract":"Epigenetics is one of the most rapidly expanding fields in biology. The recent characterization of a human DNA methylome at single nucleotide resolution, the discovery of the CpG island shores, the finding of new histone variants and modifications, and the unveiling of genome-wide nucleosome positioning maps highlight the accelerating speed of discovery over the past two years. Increasing interest in epigenetics has been accompanied by technological breakthroughs that now make it possible to undertake large-scale epigenomic studies. These allow the mapping of epigenetic marks, such as DNA methylation, histone modifications and nucleosome positioning, which are critical for regulating gene and noncoding RNA expression. In turn, we are learning how aberrant placement of these epigenetic marks and mutations in the epigenetic machinery is involved in disease. Thus, a comprehensive understanding of epigenetic mechanisms, their interactions and alterations in health and disease, has become a priority in biomedical research. © 2010 Nature America, Inc. All rights reserved.","author":[{"dropping-particle":"","family":"Portela","given":"Anna","non-dropping-particle":"","parse-names":false,"suffix":""},{"dropping-particle":"","family":"Esteller","given":"Manel","non-dropping-particle":"","parse-names":false,"suffix":""}],"container-title":"Nature Biotechnology","id":"ITEM-1","issue":"10","issued":{"date-parts":[["2010"]]},"page":"1057-1068","publisher":"Nature Publishing Group","title":"Epigenetic modifications and human disease","type":"article-journal","volume":"28"},"uris":["http://www.mendeley.com/documents/?uuid=93ca9e27-9b67-4fb7-8349-29dc91b38ced"]}],"mendeley":{"formattedCitation":"&lt;sup&gt;1&lt;/sup&gt;","plainTextFormattedCitation":"1","previouslyFormattedCitation":"&lt;sup&gt;1&lt;/sup&gt;"},"properties":{"noteIndex":0},"schema":"https://github.com/citation-style-language/schema/raw/master/csl-citation.json"}</w:instrText>
      </w:r>
      <w:r w:rsidR="00E0407F" w:rsidRPr="00255520">
        <w:rPr>
          <w:rFonts w:ascii="Calibri" w:hAnsi="Calibri" w:cs="Calibri"/>
        </w:rPr>
        <w:fldChar w:fldCharType="separate"/>
      </w:r>
      <w:r w:rsidR="00E0407F" w:rsidRPr="00255520">
        <w:rPr>
          <w:rFonts w:ascii="Calibri" w:hAnsi="Calibri" w:cs="Calibri"/>
          <w:noProof/>
          <w:vertAlign w:val="superscript"/>
        </w:rPr>
        <w:t>1</w:t>
      </w:r>
      <w:r w:rsidR="00E0407F" w:rsidRPr="00255520">
        <w:rPr>
          <w:rFonts w:ascii="Calibri" w:hAnsi="Calibri" w:cs="Calibri"/>
        </w:rPr>
        <w:fldChar w:fldCharType="end"/>
      </w:r>
      <w:r w:rsidR="00A82FD1" w:rsidRPr="00255520">
        <w:rPr>
          <w:rFonts w:ascii="Calibri" w:hAnsi="Calibri" w:cs="Calibri"/>
        </w:rPr>
        <w:t>:</w:t>
      </w:r>
      <w:r w:rsidR="00120576" w:rsidRPr="00255520">
        <w:rPr>
          <w:rFonts w:ascii="Calibri" w:hAnsi="Calibri" w:cs="Calibri"/>
        </w:rPr>
        <w:t xml:space="preserve"> </w:t>
      </w:r>
      <w:r w:rsidR="0007793B" w:rsidRPr="00255520">
        <w:rPr>
          <w:rFonts w:ascii="Calibri" w:hAnsi="Calibri" w:cs="Calibri"/>
        </w:rPr>
        <w:t xml:space="preserve">Unmethylated </w:t>
      </w:r>
      <w:r w:rsidR="005909E5" w:rsidRPr="00255520">
        <w:rPr>
          <w:rFonts w:ascii="Calibri" w:hAnsi="Calibri" w:cs="Calibri"/>
        </w:rPr>
        <w:t xml:space="preserve">CGIs </w:t>
      </w:r>
      <w:r w:rsidR="00587FE7" w:rsidRPr="00255520">
        <w:rPr>
          <w:rFonts w:ascii="Calibri" w:hAnsi="Calibri" w:cs="Calibri"/>
        </w:rPr>
        <w:t xml:space="preserve">(a) and </w:t>
      </w:r>
      <w:r w:rsidR="00ED1D71" w:rsidRPr="00255520">
        <w:rPr>
          <w:rFonts w:ascii="Calibri" w:hAnsi="Calibri" w:cs="Calibri"/>
        </w:rPr>
        <w:t>CpG island shores (b)</w:t>
      </w:r>
      <w:r w:rsidR="00C8629B" w:rsidRPr="00255520">
        <w:rPr>
          <w:rFonts w:ascii="Calibri" w:hAnsi="Calibri" w:cs="Calibri"/>
        </w:rPr>
        <w:t xml:space="preserve"> allow transcription factor binding which in turn leads to gene expression. </w:t>
      </w:r>
      <w:r w:rsidR="00DB1692" w:rsidRPr="00255520">
        <w:rPr>
          <w:rFonts w:ascii="Calibri" w:hAnsi="Calibri" w:cs="Calibri"/>
        </w:rPr>
        <w:t xml:space="preserve">Methylated </w:t>
      </w:r>
      <w:r w:rsidR="00D710BE" w:rsidRPr="00255520">
        <w:rPr>
          <w:rFonts w:ascii="Calibri" w:hAnsi="Calibri" w:cs="Calibri"/>
        </w:rPr>
        <w:t>sites prevent gene expression.</w:t>
      </w:r>
    </w:p>
    <w:p w14:paraId="55F7FF0B" w14:textId="77777777" w:rsidR="002E72C8" w:rsidRPr="00255520" w:rsidRDefault="002E72C8">
      <w:pPr>
        <w:rPr>
          <w:rFonts w:ascii="Calibri" w:hAnsi="Calibri" w:cs="Calibri"/>
        </w:rPr>
      </w:pPr>
    </w:p>
    <w:p w14:paraId="0A1AB97E" w14:textId="77777777" w:rsidR="002B3067" w:rsidRPr="00255520" w:rsidRDefault="002E72C8" w:rsidP="002E72C8">
      <w:pPr>
        <w:pStyle w:val="Heading2"/>
        <w:rPr>
          <w:rFonts w:ascii="Calibri" w:hAnsi="Calibri" w:cs="Calibri"/>
        </w:rPr>
      </w:pPr>
      <w:bookmarkStart w:id="6" w:name="_Toc45546117"/>
      <w:r w:rsidRPr="00255520">
        <w:rPr>
          <w:rFonts w:ascii="Calibri" w:hAnsi="Calibri" w:cs="Calibri"/>
        </w:rPr>
        <w:t>Metabolomics</w:t>
      </w:r>
      <w:bookmarkEnd w:id="6"/>
    </w:p>
    <w:p w14:paraId="6F7E5DDB" w14:textId="77777777" w:rsidR="002B3067" w:rsidRPr="00255520" w:rsidRDefault="002B3067" w:rsidP="002E72C8">
      <w:pPr>
        <w:pStyle w:val="Heading2"/>
        <w:rPr>
          <w:rFonts w:ascii="Calibri" w:hAnsi="Calibri" w:cs="Calibri"/>
        </w:rPr>
      </w:pPr>
    </w:p>
    <w:p w14:paraId="3604B2FC" w14:textId="74564E1B" w:rsidR="008B7330" w:rsidRPr="00255520" w:rsidRDefault="00770DFA" w:rsidP="007C70D3">
      <w:pPr>
        <w:rPr>
          <w:rFonts w:ascii="Calibri" w:hAnsi="Calibri" w:cs="Calibri"/>
        </w:rPr>
      </w:pPr>
      <w:r w:rsidRPr="00255520">
        <w:rPr>
          <w:rFonts w:ascii="Calibri" w:hAnsi="Calibri" w:cs="Calibri"/>
        </w:rPr>
        <w:tab/>
      </w:r>
      <w:r w:rsidR="007C70D3" w:rsidRPr="00255520">
        <w:rPr>
          <w:rFonts w:ascii="Calibri" w:hAnsi="Calibri" w:cs="Calibri"/>
        </w:rPr>
        <w:t xml:space="preserve">Metabolites are small molecule products of metabolism and are involved in many vital </w:t>
      </w:r>
      <w:r w:rsidR="00BD1662" w:rsidRPr="00255520">
        <w:rPr>
          <w:rFonts w:ascii="Calibri" w:hAnsi="Calibri" w:cs="Calibri"/>
        </w:rPr>
        <w:t xml:space="preserve">cellular </w:t>
      </w:r>
      <w:r w:rsidR="007C70D3" w:rsidRPr="00255520">
        <w:rPr>
          <w:rFonts w:ascii="Calibri" w:hAnsi="Calibri" w:cs="Calibri"/>
        </w:rPr>
        <w:t>processes</w:t>
      </w:r>
      <w:r w:rsidR="00BD1662" w:rsidRPr="00255520">
        <w:rPr>
          <w:rFonts w:ascii="Calibri" w:hAnsi="Calibri" w:cs="Calibri"/>
        </w:rPr>
        <w:t xml:space="preserve"> </w:t>
      </w:r>
      <w:r w:rsidR="007C70D3" w:rsidRPr="00255520">
        <w:rPr>
          <w:rFonts w:ascii="Calibri" w:hAnsi="Calibri" w:cs="Calibri"/>
        </w:rPr>
        <w:t xml:space="preserve">including energy storage, cellular signaling and apoptosis, post-translational protein modification and transport, and maintenance of homeostasis in the cellular milieu. </w:t>
      </w:r>
      <w:r w:rsidR="00466500" w:rsidRPr="00255520">
        <w:rPr>
          <w:rFonts w:ascii="Calibri" w:hAnsi="Calibri" w:cs="Calibri"/>
        </w:rPr>
        <w:t xml:space="preserve">For </w:t>
      </w:r>
      <w:r w:rsidR="00466500" w:rsidRPr="00255520">
        <w:rPr>
          <w:rFonts w:ascii="Calibri" w:hAnsi="Calibri" w:cs="Calibri"/>
        </w:rPr>
        <w:lastRenderedPageBreak/>
        <w:t xml:space="preserve">example, </w:t>
      </w:r>
      <w:r w:rsidR="003766E9" w:rsidRPr="00255520">
        <w:rPr>
          <w:rFonts w:ascii="Calibri" w:hAnsi="Calibri" w:cs="Calibri"/>
        </w:rPr>
        <w:t>“﻿metabolites such as ATP, acetyl-CoA, NAD+, and S-adenosyl methionine (SAM) can function as co-substrates, regulating post-translational</w:t>
      </w:r>
      <w:r w:rsidR="00525EFD" w:rsidRPr="00255520">
        <w:rPr>
          <w:rFonts w:ascii="Calibri" w:hAnsi="Calibri" w:cs="Calibri"/>
        </w:rPr>
        <w:t xml:space="preserve"> </w:t>
      </w:r>
      <w:r w:rsidR="003766E9" w:rsidRPr="00255520">
        <w:rPr>
          <w:rFonts w:ascii="Calibri" w:hAnsi="Calibri" w:cs="Calibri"/>
        </w:rPr>
        <w:t>modifications that affect protein activity</w:t>
      </w:r>
      <w:r w:rsidR="00650FCE" w:rsidRPr="00255520">
        <w:rPr>
          <w:rFonts w:ascii="Calibri" w:hAnsi="Calibri" w:cs="Calibri"/>
        </w:rPr>
        <w:t xml:space="preserve">” and </w:t>
      </w:r>
      <w:r w:rsidR="00FE25F1" w:rsidRPr="00255520">
        <w:rPr>
          <w:rFonts w:ascii="Calibri" w:hAnsi="Calibri" w:cs="Calibri"/>
        </w:rPr>
        <w:t>“﻿fatty acids and hormones can interact with plasma proteins to enable</w:t>
      </w:r>
      <w:r w:rsidR="000C2D29" w:rsidRPr="00255520">
        <w:rPr>
          <w:rFonts w:ascii="Calibri" w:hAnsi="Calibri" w:cs="Calibri"/>
        </w:rPr>
        <w:t xml:space="preserve"> </w:t>
      </w:r>
      <w:r w:rsidR="00FE25F1" w:rsidRPr="00255520">
        <w:rPr>
          <w:rFonts w:ascii="Calibri" w:hAnsi="Calibri" w:cs="Calibri"/>
        </w:rPr>
        <w:t>their transport in the bloodstream</w:t>
      </w:r>
      <w:r w:rsidR="000C2D29" w:rsidRPr="00255520">
        <w:rPr>
          <w:rFonts w:ascii="Calibri" w:hAnsi="Calibri" w:cs="Calibri"/>
        </w:rPr>
        <w:t>.</w:t>
      </w:r>
      <w:r w:rsidR="00FE25F1" w:rsidRPr="00255520">
        <w:rPr>
          <w:rFonts w:ascii="Calibri" w:hAnsi="Calibri" w:cs="Calibri"/>
        </w:rPr>
        <w:t>”</w:t>
      </w:r>
      <w:r w:rsidR="00715C60" w:rsidRPr="00255520">
        <w:rPr>
          <w:rFonts w:ascii="Calibri" w:hAnsi="Calibri" w:cs="Calibri"/>
        </w:rPr>
        <w:fldChar w:fldCharType="begin" w:fldLock="1"/>
      </w:r>
      <w:r w:rsidR="00122DC0" w:rsidRPr="00255520">
        <w:rPr>
          <w:rFonts w:ascii="Calibri" w:hAnsi="Calibri" w:cs="Calibri"/>
        </w:rPr>
        <w:instrText>ADDIN CSL_CITATION {"citationItems":[{"id":"ITEM-1","itemData":{"DOI":"10.1038/nrm.2016.25","ISSN":"14710080","PMID":"26979502","abstract":"Metabolomics, which is the profiling of metabolites in biofluids, cells and tissues, is routinely applied as a tool for biomarker discovery. Owing to innovative developments in informatics and analytical technologies, and the integration of orthogonal biological approaches, it is now possible to expand metabolomic analyses to understand the systems-level effects of metabolites. Moreover, because of the inherent sensitivity of metabolomics, subtle alterations in biological pathways can be detected to provide insight into the mechanisms that underlie various physiological conditions and aberrant processes, including diseases.","author":[{"dropping-particle":"","family":"Johnson","given":"Caroline H.","non-dropping-particle":"","parse-names":false,"suffix":""},{"dropping-particle":"","family":"Ivanisevic","given":"Julijana","non-dropping-particle":"","parse-names":false,"suffix":""},{"dropping-particle":"","family":"Siuzdak","given":"Gary","non-dropping-particle":"","parse-names":false,"suffix":""}],"container-title":"Nature Reviews Molecular Cell Biology","id":"ITEM-1","issue":"7","issued":{"date-parts":[["2016"]]},"page":"451-459","title":"Metabolomics: Beyond biomarkers and towards mechanisms","type":"article-journal","volume":"17"},"uris":["http://www.mendeley.com/documents/?uuid=68966d6b-1628-47f7-a0d9-4628e6f35ed7"]}],"mendeley":{"formattedCitation":"&lt;sup&gt;3&lt;/sup&gt;","plainTextFormattedCitation":"3","previouslyFormattedCitation":"&lt;sup&gt;3&lt;/sup&gt;"},"properties":{"noteIndex":0},"schema":"https://github.com/citation-style-language/schema/raw/master/csl-citation.json"}</w:instrText>
      </w:r>
      <w:r w:rsidR="00715C60" w:rsidRPr="00255520">
        <w:rPr>
          <w:rFonts w:ascii="Calibri" w:hAnsi="Calibri" w:cs="Calibri"/>
        </w:rPr>
        <w:fldChar w:fldCharType="separate"/>
      </w:r>
      <w:r w:rsidR="00715C60" w:rsidRPr="00255520">
        <w:rPr>
          <w:rFonts w:ascii="Calibri" w:hAnsi="Calibri" w:cs="Calibri"/>
          <w:noProof/>
          <w:vertAlign w:val="superscript"/>
        </w:rPr>
        <w:t>3</w:t>
      </w:r>
      <w:r w:rsidR="00715C60" w:rsidRPr="00255520">
        <w:rPr>
          <w:rFonts w:ascii="Calibri" w:hAnsi="Calibri" w:cs="Calibri"/>
        </w:rPr>
        <w:fldChar w:fldCharType="end"/>
      </w:r>
      <w:r w:rsidR="00B40DC6" w:rsidRPr="00255520">
        <w:rPr>
          <w:rFonts w:ascii="Calibri" w:hAnsi="Calibri" w:cs="Calibri"/>
        </w:rPr>
        <w:t xml:space="preserve"> Some metabolite-protein interact</w:t>
      </w:r>
      <w:r w:rsidR="004A4D1C" w:rsidRPr="00255520">
        <w:rPr>
          <w:rFonts w:ascii="Calibri" w:hAnsi="Calibri" w:cs="Calibri"/>
        </w:rPr>
        <w:t>ions</w:t>
      </w:r>
      <w:r w:rsidR="00B40DC6" w:rsidRPr="00255520">
        <w:rPr>
          <w:rFonts w:ascii="Calibri" w:hAnsi="Calibri" w:cs="Calibri"/>
        </w:rPr>
        <w:t xml:space="preserve"> also </w:t>
      </w:r>
      <w:r w:rsidR="00EE2979" w:rsidRPr="00255520">
        <w:rPr>
          <w:rFonts w:ascii="Calibri" w:hAnsi="Calibri" w:cs="Calibri"/>
        </w:rPr>
        <w:t>have a role</w:t>
      </w:r>
      <w:r w:rsidR="00B40DC6" w:rsidRPr="00255520">
        <w:rPr>
          <w:rFonts w:ascii="Calibri" w:hAnsi="Calibri" w:cs="Calibri"/>
        </w:rPr>
        <w:t xml:space="preserve"> in </w:t>
      </w:r>
      <w:r w:rsidR="005F584F" w:rsidRPr="00255520">
        <w:rPr>
          <w:rFonts w:ascii="Calibri" w:hAnsi="Calibri" w:cs="Calibri"/>
        </w:rPr>
        <w:t xml:space="preserve">the </w:t>
      </w:r>
      <w:r w:rsidR="00EE2979" w:rsidRPr="00255520">
        <w:rPr>
          <w:rFonts w:ascii="Calibri" w:hAnsi="Calibri" w:cs="Calibri"/>
        </w:rPr>
        <w:t xml:space="preserve">initiation of </w:t>
      </w:r>
      <w:r w:rsidR="004E7BFC" w:rsidRPr="00255520">
        <w:rPr>
          <w:rFonts w:ascii="Calibri" w:hAnsi="Calibri" w:cs="Calibri"/>
        </w:rPr>
        <w:t>signaling cascades.</w:t>
      </w:r>
      <w:r w:rsidR="00122DC0" w:rsidRPr="00255520">
        <w:rPr>
          <w:rFonts w:ascii="Calibri" w:hAnsi="Calibri" w:cs="Calibri"/>
        </w:rPr>
        <w:fldChar w:fldCharType="begin" w:fldLock="1"/>
      </w:r>
      <w:r w:rsidR="00A964F0" w:rsidRPr="00255520">
        <w:rPr>
          <w:rFonts w:ascii="Calibri" w:hAnsi="Calibri" w:cs="Calibri"/>
        </w:rPr>
        <w:instrText>ADDIN CSL_CITATION {"citationItems":[{"id":"ITEM-1","itemData":{"DOI":"10.1038/nrm.2016.25","ISSN":"14710080","PMID":"26979502","abstract":"Metabolomics, which is the profiling of metabolites in biofluids, cells and tissues, is routinely applied as a tool for biomarker discovery. Owing to innovative developments in informatics and analytical technologies, and the integration of orthogonal biological approaches, it is now possible to expand metabolomic analyses to understand the systems-level effects of metabolites. Moreover, because of the inherent sensitivity of metabolomics, subtle alterations in biological pathways can be detected to provide insight into the mechanisms that underlie various physiological conditions and aberrant processes, including diseases.","author":[{"dropping-particle":"","family":"Johnson","given":"Caroline H.","non-dropping-particle":"","parse-names":false,"suffix":""},{"dropping-particle":"","family":"Ivanisevic","given":"Julijana","non-dropping-particle":"","parse-names":false,"suffix":""},{"dropping-particle":"","family":"Siuzdak","given":"Gary","non-dropping-particle":"","parse-names":false,"suffix":""}],"container-title":"Nature Reviews Molecular Cell Biology","id":"ITEM-1","issue":"7","issued":{"date-parts":[["2016"]]},"page":"451-459","title":"Metabolomics: Beyond biomarkers and towards mechanisms","type":"article-journal","volume":"17"},"uris":["http://www.mendeley.com/documents/?uuid=68966d6b-1628-47f7-a0d9-4628e6f35ed7"]}],"mendeley":{"formattedCitation":"&lt;sup&gt;3&lt;/sup&gt;","plainTextFormattedCitation":"3","previouslyFormattedCitation":"&lt;sup&gt;3&lt;/sup&gt;"},"properties":{"noteIndex":0},"schema":"https://github.com/citation-style-language/schema/raw/master/csl-citation.json"}</w:instrText>
      </w:r>
      <w:r w:rsidR="00122DC0" w:rsidRPr="00255520">
        <w:rPr>
          <w:rFonts w:ascii="Calibri" w:hAnsi="Calibri" w:cs="Calibri"/>
        </w:rPr>
        <w:fldChar w:fldCharType="separate"/>
      </w:r>
      <w:r w:rsidR="00122DC0" w:rsidRPr="00255520">
        <w:rPr>
          <w:rFonts w:ascii="Calibri" w:hAnsi="Calibri" w:cs="Calibri"/>
          <w:noProof/>
          <w:vertAlign w:val="superscript"/>
        </w:rPr>
        <w:t>3</w:t>
      </w:r>
      <w:r w:rsidR="00122DC0" w:rsidRPr="00255520">
        <w:rPr>
          <w:rFonts w:ascii="Calibri" w:hAnsi="Calibri" w:cs="Calibri"/>
        </w:rPr>
        <w:fldChar w:fldCharType="end"/>
      </w:r>
      <w:r w:rsidR="004E16A0" w:rsidRPr="00255520">
        <w:rPr>
          <w:rFonts w:ascii="Calibri" w:hAnsi="Calibri" w:cs="Calibri"/>
        </w:rPr>
        <w:t xml:space="preserve"> </w:t>
      </w:r>
      <w:r w:rsidR="008217B9" w:rsidRPr="00255520">
        <w:rPr>
          <w:rFonts w:ascii="Calibri" w:hAnsi="Calibri" w:cs="Calibri"/>
        </w:rPr>
        <w:t xml:space="preserve">As a result of this far-reaching impact </w:t>
      </w:r>
      <w:r w:rsidR="00C46DF3" w:rsidRPr="00255520">
        <w:rPr>
          <w:rFonts w:ascii="Calibri" w:hAnsi="Calibri" w:cs="Calibri"/>
        </w:rPr>
        <w:t>at</w:t>
      </w:r>
      <w:r w:rsidR="008217B9" w:rsidRPr="00255520">
        <w:rPr>
          <w:rFonts w:ascii="Calibri" w:hAnsi="Calibri" w:cs="Calibri"/>
        </w:rPr>
        <w:t xml:space="preserve"> </w:t>
      </w:r>
      <w:r w:rsidR="003215CD" w:rsidRPr="00255520">
        <w:rPr>
          <w:rFonts w:ascii="Calibri" w:hAnsi="Calibri" w:cs="Calibri"/>
        </w:rPr>
        <w:t xml:space="preserve">multiple levels of </w:t>
      </w:r>
      <w:r w:rsidR="00193736" w:rsidRPr="00255520">
        <w:rPr>
          <w:rFonts w:ascii="Calibri" w:hAnsi="Calibri" w:cs="Calibri"/>
        </w:rPr>
        <w:t>human development,</w:t>
      </w:r>
      <w:r w:rsidR="0030297B" w:rsidRPr="00255520">
        <w:rPr>
          <w:rFonts w:ascii="Calibri" w:hAnsi="Calibri" w:cs="Calibri"/>
        </w:rPr>
        <w:t xml:space="preserve"> a</w:t>
      </w:r>
      <w:r w:rsidR="007C70D3" w:rsidRPr="00255520">
        <w:rPr>
          <w:rFonts w:ascii="Calibri" w:hAnsi="Calibri" w:cs="Calibri"/>
        </w:rPr>
        <w:t>nalysis of the metabolome can therefore quantify the integrated response to endogenous and exogenous disease factors or other physiological changes.</w:t>
      </w:r>
      <w:r w:rsidR="00C86EA5" w:rsidRPr="00255520">
        <w:rPr>
          <w:rFonts w:ascii="Calibri" w:hAnsi="Calibri" w:cs="Calibri"/>
        </w:rPr>
        <w:fldChar w:fldCharType="begin" w:fldLock="1"/>
      </w:r>
      <w:r w:rsidR="00715C60" w:rsidRPr="00255520">
        <w:rPr>
          <w:rFonts w:ascii="Calibri" w:hAnsi="Calibri" w:cs="Calibri"/>
        </w:rPr>
        <w:instrText>ADDIN CSL_CITATION {"citationItems":[{"id":"ITEM-1","itemData":{"DOI":"10.1111/pedi.12323","ISSN":"13995448","abstract":"Recent increases in the incidence of both type 1 (T1D) and type 2 diabetes (T2D) in children and adolescents point to the importance of environmental factors in the development of these diseases. Metabolomic analysis explores the integrated response of the organism to environmental changes. Metabolic profiling can identify biomarkers that are predictive of disease incidence and development, potentially providing insight into disease pathogenesis. This review provides an overview of the role of metabolomic analysis in diabetes research and summarizes recent research relating to the development of T1D and T2D in children.","author":[{"dropping-particle":"","family":"Frohnert","given":"Brigitte I.","non-dropping-particle":"","parse-names":false,"suffix":""},{"dropping-particle":"","family":"Rewers","given":"Marian J.","non-dropping-particle":"","parse-names":false,"suffix":""}],"container-title":"Pediatric Diabetes","id":"ITEM-1","issue":"1","issued":{"date-parts":[["2016"]]},"page":"3-14","title":"Metabolomics in childhood diabetes","type":"article-journal","volume":"17"},"uris":["http://www.mendeley.com/documents/?uuid=26cf29f8-0fe2-41dc-b388-0de718a59a24"]}],"mendeley":{"formattedCitation":"&lt;sup&gt;4&lt;/sup&gt;","plainTextFormattedCitation":"4","previouslyFormattedCitation":"&lt;sup&gt;4&lt;/sup&gt;"},"properties":{"noteIndex":0},"schema":"https://github.com/citation-style-language/schema/raw/master/csl-citation.json"}</w:instrText>
      </w:r>
      <w:r w:rsidR="00C86EA5" w:rsidRPr="00255520">
        <w:rPr>
          <w:rFonts w:ascii="Calibri" w:hAnsi="Calibri" w:cs="Calibri"/>
        </w:rPr>
        <w:fldChar w:fldCharType="separate"/>
      </w:r>
      <w:r w:rsidR="00C86EA5" w:rsidRPr="00255520">
        <w:rPr>
          <w:rFonts w:ascii="Calibri" w:hAnsi="Calibri" w:cs="Calibri"/>
          <w:noProof/>
          <w:vertAlign w:val="superscript"/>
        </w:rPr>
        <w:t>4</w:t>
      </w:r>
      <w:r w:rsidR="00C86EA5" w:rsidRPr="00255520">
        <w:rPr>
          <w:rFonts w:ascii="Calibri" w:hAnsi="Calibri" w:cs="Calibri"/>
        </w:rPr>
        <w:fldChar w:fldCharType="end"/>
      </w:r>
      <w:r w:rsidR="00C86EA5" w:rsidRPr="00255520">
        <w:rPr>
          <w:rFonts w:ascii="Calibri" w:hAnsi="Calibri" w:cs="Calibri"/>
        </w:rPr>
        <w:t xml:space="preserve"> </w:t>
      </w:r>
    </w:p>
    <w:p w14:paraId="2DFF64DC" w14:textId="63585A26" w:rsidR="00125158" w:rsidRPr="00255520" w:rsidRDefault="00125158" w:rsidP="002A3476">
      <w:pPr>
        <w:ind w:firstLine="720"/>
        <w:rPr>
          <w:rFonts w:ascii="Calibri" w:hAnsi="Calibri" w:cs="Calibri"/>
        </w:rPr>
      </w:pPr>
      <w:r w:rsidRPr="00255520">
        <w:rPr>
          <w:rFonts w:ascii="Calibri" w:hAnsi="Calibri" w:cs="Calibri"/>
        </w:rPr>
        <w:t>In addition to</w:t>
      </w:r>
      <w:r w:rsidR="008D6FE6" w:rsidRPr="00255520">
        <w:rPr>
          <w:rFonts w:ascii="Calibri" w:hAnsi="Calibri" w:cs="Calibri"/>
        </w:rPr>
        <w:t xml:space="preserve"> these </w:t>
      </w:r>
      <w:r w:rsidR="00DE1C2E" w:rsidRPr="00255520">
        <w:rPr>
          <w:rFonts w:ascii="Calibri" w:hAnsi="Calibri" w:cs="Calibri"/>
        </w:rPr>
        <w:t xml:space="preserve">well-studied effects </w:t>
      </w:r>
      <w:r w:rsidR="003E7FDB" w:rsidRPr="00255520">
        <w:rPr>
          <w:rFonts w:ascii="Calibri" w:hAnsi="Calibri" w:cs="Calibri"/>
        </w:rPr>
        <w:t xml:space="preserve">of </w:t>
      </w:r>
      <w:r w:rsidR="00AF700D" w:rsidRPr="00255520">
        <w:rPr>
          <w:rFonts w:ascii="Calibri" w:hAnsi="Calibri" w:cs="Calibri"/>
        </w:rPr>
        <w:t>the metabolome</w:t>
      </w:r>
      <w:r w:rsidRPr="00255520">
        <w:rPr>
          <w:rFonts w:ascii="Calibri" w:hAnsi="Calibri" w:cs="Calibri"/>
        </w:rPr>
        <w:t>, there is mounting evidence that nutrition and metabolism also directly affect DNA methylation, and that the study of nutri-epigenetics may elucidate the role of diet in many diseases.</w:t>
      </w:r>
      <w:r w:rsidRPr="00255520">
        <w:rPr>
          <w:rFonts w:ascii="Calibri" w:hAnsi="Calibri" w:cs="Calibri"/>
        </w:rPr>
        <w:fldChar w:fldCharType="begin" w:fldLock="1"/>
      </w:r>
      <w:r w:rsidR="0035650C" w:rsidRPr="00255520">
        <w:rPr>
          <w:rFonts w:ascii="Calibri" w:hAnsi="Calibri" w:cs="Calibri"/>
        </w:rPr>
        <w:instrText>ADDIN CSL_CITATION {"citationItems":[{"id":"ITEM-1","itemData":{"DOI":"10.1016/j.jnutbio.2012.03.003","ISSN":"09552863","abstract":"DNA methylation is the most extensively studied mechanism of epigenetic gene regulation. Increasing evidence indicates that DNA methylation is labile in response to nutritional and environmental influences. Alterations in DNA methylation profiles can lead to changes in gene expression, resulting in diverse phenotypes with the potential for increased disease risk. The primary methyl donor for DNA methylation is S-adenosylmethionine (SAM), a species generated in the cyclical cellular process called one-carbon metabolism. One-carbon metabolism is catalyzed by several enzymes in the presence of dietary micronutrients, including folate, choline, betaine and other B vitamins. For this reason, nutrition status, particularly micronutrient intake, has been a focal point when investigating epigenetic mechanisms. Although animal evidence linking nutrition and DNA methylation is fairly extensive, epidemiological evidence is less comprehensive. This review serves to integrate studies of the animal in vivo with human epidemiological data pertaining to nutritional regulation of DNA methylation and to further identify areas in which current knowledge is limited. © 2012 Elsevier Inc.","author":[{"dropping-particle":"","family":"Anderson","given":"Olivia S.","non-dropping-particle":"","parse-names":false,"suffix":""},{"dropping-particle":"","family":"Sant","given":"Karilyn E.","non-dropping-particle":"","parse-names":false,"suffix":""},{"dropping-particle":"","family":"Dolinoy","given":"Dana C.","non-dropping-particle":"","parse-names":false,"suffix":""}],"container-title":"Journal of Nutritional Biochemistry","id":"ITEM-1","issue":"8","issued":{"date-parts":[["2012"]]},"page":"853-859","publisher":"Elsevier Inc.","title":"Nutrition and epigenetics: An interplay of dietary methyl donors, one-carbon metabolism and DNA methylation","type":"article-journal","volume":"23"},"uris":["http://www.mendeley.com/documents/?uuid=ad36902f-77b9-4451-8035-19d1b237eba5"]}],"mendeley":{"formattedCitation":"&lt;sup&gt;5&lt;/sup&gt;","plainTextFormattedCitation":"5","previouslyFormattedCitation":"&lt;sup&gt;5&lt;/sup&gt;"},"properties":{"noteIndex":0},"schema":"https://github.com/citation-style-language/schema/raw/master/csl-citation.json"}</w:instrText>
      </w:r>
      <w:r w:rsidRPr="00255520">
        <w:rPr>
          <w:rFonts w:ascii="Calibri" w:hAnsi="Calibri" w:cs="Calibri"/>
        </w:rPr>
        <w:fldChar w:fldCharType="separate"/>
      </w:r>
      <w:r w:rsidR="00F33D95" w:rsidRPr="00255520">
        <w:rPr>
          <w:rFonts w:ascii="Calibri" w:hAnsi="Calibri" w:cs="Calibri"/>
          <w:noProof/>
          <w:vertAlign w:val="superscript"/>
        </w:rPr>
        <w:t>5</w:t>
      </w:r>
      <w:r w:rsidRPr="00255520">
        <w:rPr>
          <w:rFonts w:ascii="Calibri" w:hAnsi="Calibri" w:cs="Calibri"/>
        </w:rPr>
        <w:fldChar w:fldCharType="end"/>
      </w:r>
      <w:r w:rsidRPr="00255520">
        <w:rPr>
          <w:rFonts w:ascii="Calibri" w:hAnsi="Calibri" w:cs="Calibri"/>
        </w:rPr>
        <w:t xml:space="preserve"> S-adenosylmethionine (SAM) is the primary methyl group donor for enzymes that methylate nucleic acids and histones. Methylation of a substrate using this methyl group results in S-adenosylhomocysteine (SAH), another intermediate metabolite in the one-carbon pathway. Animal studies have shown that concentrations of SAM and SAH directly influence histone methylation in a way consistent with a signal transduction mechanism, meaning that “concentrations of SAM and SAH are on the order of the kinetic parameters that determine enzyme activity.”</w:t>
      </w:r>
      <w:r w:rsidRPr="00255520">
        <w:rPr>
          <w:rFonts w:ascii="Calibri" w:hAnsi="Calibri" w:cs="Calibri"/>
        </w:rPr>
        <w:fldChar w:fldCharType="begin" w:fldLock="1"/>
      </w:r>
      <w:r w:rsidR="0035650C" w:rsidRPr="00255520">
        <w:rPr>
          <w:rFonts w:ascii="Calibri" w:hAnsi="Calibri" w:cs="Calibri"/>
        </w:rPr>
        <w:instrText>ADDIN CSL_CITATION {"citationItems":[{"id":"ITEM-1","itemData":{"DOI":"10.1016/j.cmet.2015.08.024","ISSN":"19327420","abstract":"S-adenosylmethionine (SAM) and S-adenosylhomocysteine (SAH) link one-carbon metabolism to methylation status. However, it is unknown whether regulation of SAM and SAH by nutrient availability can be directly sensed to alter the kinetics of key histone methylation marks. We provide evidence that the status of methionine metabolism is sufficient to determine levels of histone methylation by modulating SAM and SAH. This dynamic interaction led to rapid changes in H3K4me3, altered gene transcription, provided feedback regulation to one-carbon metabolism, and could be fully recovered upon restoration of methionine. Modulation of methionine in diet led to changes in metabolism and histone methylation in the liver. In humans, methionine variability in fasting serum was commensurate with concentrations needed for these dynamics and could be partly explained by diet. Together these findings demonstrate that flux through methionine metabolism and the sensing of methionine availability may allow direct communication to the chromatin state in cells.","author":[{"dropping-particle":"","family":"Mentch","given":"Samantha J.","non-dropping-particle":"","parse-names":false,"suffix":""},{"dropping-particle":"","family":"Mehrmohamadi","given":"Mahya","non-dropping-particle":"","parse-names":false,"suffix":""},{"dropping-particle":"","family":"Huang","given":"Lei","non-dropping-particle":"","parse-names":false,"suffix":""},{"dropping-particle":"","family":"Liu","given":"Xiaojing","non-dropping-particle":"","parse-names":false,"suffix":""},{"dropping-particle":"","family":"Gupta","given":"Diwakar","non-dropping-particle":"","parse-names":false,"suffix":""},{"dropping-particle":"","family":"Mattocks","given":"Dwight","non-dropping-particle":"","parse-names":false,"suffix":""},{"dropping-particle":"","family":"Gómez Padilla","given":"Paola","non-dropping-particle":"","parse-names":false,"suffix":""},{"dropping-particle":"","family":"Ables","given":"Gene","non-dropping-particle":"","parse-names":false,"suffix":""},{"dropping-particle":"","family":"Bamman","given":"Marcas M.","non-dropping-particle":"","parse-names":false,"suffix":""},{"dropping-particle":"","family":"Thalacker-Mercer","given":"Anna E.","non-dropping-particle":"","parse-names":false,"suffix":""},{"dropping-particle":"","family":"Nichenametla","given":"Sailendra N.","non-dropping-particle":"","parse-names":false,"suffix":""},{"dropping-particle":"","family":"Locasale","given":"Jason W.","non-dropping-particle":"","parse-names":false,"suffix":""}],"container-title":"Cell Metabolism","id":"ITEM-1","issue":"5","issued":{"date-parts":[["2015"]]},"page":"861-873","title":"Histone Methylation Dynamics and Gene Regulation Occur through the Sensing of One-Carbon Metabolism","type":"article-journal","volume":"22"},"uris":["http://www.mendeley.com/documents/?uuid=c2542465-7fbf-4cd9-bb97-2b8d5f95cceb"]}],"mendeley":{"formattedCitation":"&lt;sup&gt;6&lt;/sup&gt;","plainTextFormattedCitation":"6","previouslyFormattedCitation":"&lt;sup&gt;6&lt;/sup&gt;"},"properties":{"noteIndex":0},"schema":"https://github.com/citation-style-language/schema/raw/master/csl-citation.json"}</w:instrText>
      </w:r>
      <w:r w:rsidRPr="00255520">
        <w:rPr>
          <w:rFonts w:ascii="Calibri" w:hAnsi="Calibri" w:cs="Calibri"/>
        </w:rPr>
        <w:fldChar w:fldCharType="separate"/>
      </w:r>
      <w:r w:rsidR="00F33D95" w:rsidRPr="00255520">
        <w:rPr>
          <w:rFonts w:ascii="Calibri" w:hAnsi="Calibri" w:cs="Calibri"/>
          <w:noProof/>
          <w:vertAlign w:val="superscript"/>
        </w:rPr>
        <w:t>6</w:t>
      </w:r>
      <w:r w:rsidRPr="00255520">
        <w:rPr>
          <w:rFonts w:ascii="Calibri" w:hAnsi="Calibri" w:cs="Calibri"/>
        </w:rPr>
        <w:fldChar w:fldCharType="end"/>
      </w:r>
      <w:r w:rsidRPr="00255520">
        <w:rPr>
          <w:rFonts w:ascii="Calibri" w:hAnsi="Calibri" w:cs="Calibri"/>
        </w:rPr>
        <w:t xml:space="preserve"> Also, human studies have confirmed that diet, specifically consumption of folate, choline, betaine, B vitamins and methionine, globally modifies methylation.</w:t>
      </w:r>
      <w:r w:rsidRPr="00255520">
        <w:rPr>
          <w:rFonts w:ascii="Calibri" w:hAnsi="Calibri" w:cs="Calibri"/>
        </w:rPr>
        <w:fldChar w:fldCharType="begin" w:fldLock="1"/>
      </w:r>
      <w:r w:rsidR="0035650C" w:rsidRPr="00255520">
        <w:rPr>
          <w:rFonts w:ascii="Calibri" w:hAnsi="Calibri" w:cs="Calibri"/>
        </w:rPr>
        <w:instrText>ADDIN CSL_CITATION {"citationItems":[{"id":"ITEM-1","itemData":{"DOI":"10.1016/j.jnutbio.2012.03.003","ISSN":"09552863","abstract":"DNA methylation is the most extensively studied mechanism of epigenetic gene regulation. Increasing evidence indicates that DNA methylation is labile in response to nutritional and environmental influences. Alterations in DNA methylation profiles can lead to changes in gene expression, resulting in diverse phenotypes with the potential for increased disease risk. The primary methyl donor for DNA methylation is S-adenosylmethionine (SAM), a species generated in the cyclical cellular process called one-carbon metabolism. One-carbon metabolism is catalyzed by several enzymes in the presence of dietary micronutrients, including folate, choline, betaine and other B vitamins. For this reason, nutrition status, particularly micronutrient intake, has been a focal point when investigating epigenetic mechanisms. Although animal evidence linking nutrition and DNA methylation is fairly extensive, epidemiological evidence is less comprehensive. This review serves to integrate studies of the animal in vivo with human epidemiological data pertaining to nutritional regulation of DNA methylation and to further identify areas in which current knowledge is limited. © 2012 Elsevier Inc.","author":[{"dropping-particle":"","family":"Anderson","given":"Olivia S.","non-dropping-particle":"","parse-names":false,"suffix":""},{"dropping-particle":"","family":"Sant","given":"Karilyn E.","non-dropping-particle":"","parse-names":false,"suffix":""},{"dropping-particle":"","family":"Dolinoy","given":"Dana C.","non-dropping-particle":"","parse-names":false,"suffix":""}],"container-title":"Journal of Nutritional Biochemistry","id":"ITEM-1","issue":"8","issued":{"date-parts":[["2012"]]},"page":"853-859","publisher":"Elsevier Inc.","title":"Nutrition and epigenetics: An interplay of dietary methyl donors, one-carbon metabolism and DNA methylation","type":"article-journal","volume":"23"},"uris":["http://www.mendeley.com/documents/?uuid=ad36902f-77b9-4451-8035-19d1b237eba5"]}],"mendeley":{"formattedCitation":"&lt;sup&gt;5&lt;/sup&gt;","plainTextFormattedCitation":"5","previouslyFormattedCitation":"&lt;sup&gt;5&lt;/sup&gt;"},"properties":{"noteIndex":0},"schema":"https://github.com/citation-style-language/schema/raw/master/csl-citation.json"}</w:instrText>
      </w:r>
      <w:r w:rsidRPr="00255520">
        <w:rPr>
          <w:rFonts w:ascii="Calibri" w:hAnsi="Calibri" w:cs="Calibri"/>
        </w:rPr>
        <w:fldChar w:fldCharType="separate"/>
      </w:r>
      <w:r w:rsidR="00F33D95" w:rsidRPr="00255520">
        <w:rPr>
          <w:rFonts w:ascii="Calibri" w:hAnsi="Calibri" w:cs="Calibri"/>
          <w:noProof/>
          <w:vertAlign w:val="superscript"/>
        </w:rPr>
        <w:t>5</w:t>
      </w:r>
      <w:r w:rsidRPr="00255520">
        <w:rPr>
          <w:rFonts w:ascii="Calibri" w:hAnsi="Calibri" w:cs="Calibri"/>
        </w:rPr>
        <w:fldChar w:fldCharType="end"/>
      </w:r>
    </w:p>
    <w:p w14:paraId="1E8BDDF5" w14:textId="4501B139" w:rsidR="00125158" w:rsidRPr="00255520" w:rsidRDefault="00125158" w:rsidP="007C70D3">
      <w:pPr>
        <w:rPr>
          <w:rFonts w:ascii="Calibri" w:hAnsi="Calibri" w:cs="Calibri"/>
        </w:rPr>
      </w:pPr>
    </w:p>
    <w:p w14:paraId="6CF8B8D0" w14:textId="7E10AA1D" w:rsidR="00F33D95" w:rsidRPr="00255520" w:rsidRDefault="00D90EF3" w:rsidP="00D90EF3">
      <w:pPr>
        <w:pStyle w:val="Heading3"/>
        <w:rPr>
          <w:rFonts w:ascii="Calibri" w:hAnsi="Calibri" w:cs="Calibri"/>
        </w:rPr>
      </w:pPr>
      <w:bookmarkStart w:id="7" w:name="_Toc45546118"/>
      <w:r w:rsidRPr="00255520">
        <w:rPr>
          <w:rFonts w:ascii="Calibri" w:hAnsi="Calibri" w:cs="Calibri"/>
        </w:rPr>
        <w:t>Figure 2:</w:t>
      </w:r>
      <w:r w:rsidR="00634E1B" w:rsidRPr="00255520">
        <w:rPr>
          <w:rFonts w:ascii="Calibri" w:hAnsi="Calibri" w:cs="Calibri"/>
        </w:rPr>
        <w:t xml:space="preserve"> </w:t>
      </w:r>
      <w:r w:rsidR="00B41C0E" w:rsidRPr="00255520">
        <w:rPr>
          <w:rFonts w:ascii="Calibri" w:hAnsi="Calibri" w:cs="Calibri"/>
        </w:rPr>
        <w:t>M</w:t>
      </w:r>
      <w:r w:rsidR="002B43A8" w:rsidRPr="00255520">
        <w:rPr>
          <w:rFonts w:ascii="Calibri" w:hAnsi="Calibri" w:cs="Calibri"/>
        </w:rPr>
        <w:t>icronutrients</w:t>
      </w:r>
      <w:r w:rsidR="00B41C0E" w:rsidRPr="00255520">
        <w:rPr>
          <w:rFonts w:ascii="Calibri" w:hAnsi="Calibri" w:cs="Calibri"/>
        </w:rPr>
        <w:t xml:space="preserve"> </w:t>
      </w:r>
      <w:r w:rsidR="00C2654D" w:rsidRPr="00255520">
        <w:rPr>
          <w:rFonts w:ascii="Calibri" w:hAnsi="Calibri" w:cs="Calibri"/>
        </w:rPr>
        <w:t>in One-Carbon Meta</w:t>
      </w:r>
      <w:r w:rsidR="00071EE3" w:rsidRPr="00255520">
        <w:rPr>
          <w:rFonts w:ascii="Calibri" w:hAnsi="Calibri" w:cs="Calibri"/>
        </w:rPr>
        <w:t>bolism</w:t>
      </w:r>
      <w:r w:rsidR="00BC0176" w:rsidRPr="00255520">
        <w:rPr>
          <w:rFonts w:ascii="Calibri" w:hAnsi="Calibri" w:cs="Calibri"/>
        </w:rPr>
        <w:t xml:space="preserve"> and DNA Methylatio</w:t>
      </w:r>
      <w:r w:rsidR="00553A29" w:rsidRPr="00255520">
        <w:rPr>
          <w:rFonts w:ascii="Calibri" w:hAnsi="Calibri" w:cs="Calibri"/>
        </w:rPr>
        <w:t>n</w:t>
      </w:r>
      <w:bookmarkEnd w:id="7"/>
    </w:p>
    <w:p w14:paraId="5B966B75" w14:textId="34A53C53" w:rsidR="0007422D" w:rsidRPr="00255520" w:rsidRDefault="0007422D" w:rsidP="0007422D">
      <w:pPr>
        <w:rPr>
          <w:rFonts w:ascii="Calibri" w:hAnsi="Calibri" w:cs="Calibri"/>
        </w:rPr>
      </w:pPr>
    </w:p>
    <w:p w14:paraId="420812C5" w14:textId="3B834846" w:rsidR="0007422D" w:rsidRPr="00255520" w:rsidRDefault="0007422D" w:rsidP="0007422D">
      <w:pPr>
        <w:rPr>
          <w:rFonts w:ascii="Calibri" w:hAnsi="Calibri" w:cs="Calibri"/>
        </w:rPr>
      </w:pPr>
      <w:r w:rsidRPr="00255520">
        <w:rPr>
          <w:rFonts w:ascii="Calibri" w:hAnsi="Calibri" w:cs="Calibri"/>
          <w:noProof/>
        </w:rPr>
        <w:drawing>
          <wp:inline distT="0" distB="0" distL="0" distR="0" wp14:anchorId="36787C1F" wp14:editId="214F776F">
            <wp:extent cx="5943600" cy="3432175"/>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7-13 at 9.40.28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14:paraId="7C4E6F43" w14:textId="77777777" w:rsidR="00F33D95" w:rsidRPr="00255520" w:rsidRDefault="00F33D95" w:rsidP="007C70D3">
      <w:pPr>
        <w:rPr>
          <w:rFonts w:ascii="Calibri" w:hAnsi="Calibri" w:cs="Calibri"/>
        </w:rPr>
      </w:pPr>
    </w:p>
    <w:p w14:paraId="76F2257F" w14:textId="38DAAA35" w:rsidR="00D57A7D" w:rsidRPr="00D75E9D" w:rsidRDefault="006418B4" w:rsidP="00D75E9D">
      <w:pPr>
        <w:pStyle w:val="NormalWeb"/>
        <w:rPr>
          <w:rFonts w:ascii="Calibri" w:hAnsi="Calibri" w:cs="Calibri"/>
        </w:rPr>
      </w:pPr>
      <w:r w:rsidRPr="00255520">
        <w:rPr>
          <w:rFonts w:ascii="Calibri" w:hAnsi="Calibri" w:cs="Calibri"/>
        </w:rPr>
        <w:t xml:space="preserve">From </w:t>
      </w:r>
      <w:r w:rsidR="00394CE0" w:rsidRPr="00255520">
        <w:rPr>
          <w:rFonts w:ascii="Calibri" w:hAnsi="Calibri" w:cs="Calibri"/>
        </w:rPr>
        <w:t>Anderson et al.</w:t>
      </w:r>
      <w:r w:rsidRPr="00255520">
        <w:rPr>
          <w:rFonts w:ascii="Calibri" w:hAnsi="Calibri" w:cs="Calibri"/>
        </w:rPr>
        <w:t xml:space="preserve"> (201</w:t>
      </w:r>
      <w:r w:rsidR="005E4C7B" w:rsidRPr="00255520">
        <w:rPr>
          <w:rFonts w:ascii="Calibri" w:hAnsi="Calibri" w:cs="Calibri"/>
        </w:rPr>
        <w:t>2</w:t>
      </w:r>
      <w:r w:rsidRPr="00255520">
        <w:rPr>
          <w:rFonts w:ascii="Calibri" w:hAnsi="Calibri" w:cs="Calibri"/>
        </w:rPr>
        <w:t>)</w:t>
      </w:r>
      <w:r w:rsidR="0035650C" w:rsidRPr="00255520">
        <w:rPr>
          <w:rFonts w:ascii="Calibri" w:hAnsi="Calibri" w:cs="Calibri"/>
        </w:rPr>
        <w:fldChar w:fldCharType="begin" w:fldLock="1"/>
      </w:r>
      <w:r w:rsidR="00985046">
        <w:rPr>
          <w:rFonts w:ascii="Calibri" w:hAnsi="Calibri" w:cs="Calibri"/>
        </w:rPr>
        <w:instrText>ADDIN CSL_CITATION {"citationItems":[{"id":"ITEM-1","itemData":{"DOI":"10.1016/j.jnutbio.2012.03.003","ISSN":"09552863","abstract":"DNA methylation is the most extensively studied mechanism of epigenetic gene regulation. Increasing evidence indicates that DNA methylation is labile in response to nutritional and environmental influences. Alterations in DNA methylation profiles can lead to changes in gene expression, resulting in diverse phenotypes with the potential for increased disease risk. The primary methyl donor for DNA methylation is S-adenosylmethionine (SAM), a species generated in the cyclical cellular process called one-carbon metabolism. One-carbon metabolism is catalyzed by several enzymes in the presence of dietary micronutrients, including folate, choline, betaine and other B vitamins. For this reason, nutrition status, particularly micronutrient intake, has been a focal point when investigating epigenetic mechanisms. Although animal evidence linking nutrition and DNA methylation is fairly extensive, epidemiological evidence is less comprehensive. This review serves to integrate studies of the animal in vivo with human epidemiological data pertaining to nutritional regulation of DNA methylation and to further identify areas in which current knowledge is limited. © 2012 Elsevier Inc.","author":[{"dropping-particle":"","family":"Anderson","given":"Olivia S.","non-dropping-particle":"","parse-names":false,"suffix":""},{"dropping-particle":"","family":"Sant","given":"Karilyn E.","non-dropping-particle":"","parse-names":false,"suffix":""},{"dropping-particle":"","family":"Dolinoy","given":"Dana C.","non-dropping-particle":"","parse-names":false,"suffix":""}],"container-title":"Journal of Nutritional Biochemistry","id":"ITEM-1","issue":"8","issued":{"date-parts":[["2012"]]},"page":"853-859","publisher":"Elsevier Inc.","title":"Nutrition and epigenetics: An interplay of dietary methyl donors, one-carbon metabolism and DNA methylation","type":"article-journal","volume":"23"},"uris":["http://www.mendeley.com/documents/?uuid=ad36902f-77b9-4451-8035-19d1b237eba5"]}],"mendeley":{"formattedCitation":"&lt;sup&gt;5&lt;/sup&gt;","plainTextFormattedCitation":"5","previouslyFormattedCitation":"&lt;sup&gt;5&lt;/sup&gt;"},"properties":{"noteIndex":0},"schema":"https://github.com/citation-style-language/schema/raw/master/csl-citation.json"}</w:instrText>
      </w:r>
      <w:r w:rsidR="0035650C" w:rsidRPr="00255520">
        <w:rPr>
          <w:rFonts w:ascii="Calibri" w:hAnsi="Calibri" w:cs="Calibri"/>
        </w:rPr>
        <w:fldChar w:fldCharType="separate"/>
      </w:r>
      <w:r w:rsidR="0035650C" w:rsidRPr="00255520">
        <w:rPr>
          <w:rFonts w:ascii="Calibri" w:hAnsi="Calibri" w:cs="Calibri"/>
          <w:noProof/>
          <w:vertAlign w:val="superscript"/>
        </w:rPr>
        <w:t>5</w:t>
      </w:r>
      <w:r w:rsidR="0035650C" w:rsidRPr="00255520">
        <w:rPr>
          <w:rFonts w:ascii="Calibri" w:hAnsi="Calibri" w:cs="Calibri"/>
        </w:rPr>
        <w:fldChar w:fldCharType="end"/>
      </w:r>
      <w:r w:rsidRPr="00255520">
        <w:rPr>
          <w:rFonts w:ascii="Calibri" w:hAnsi="Calibri" w:cs="Calibri"/>
        </w:rPr>
        <w:t xml:space="preserve">: </w:t>
      </w:r>
      <w:r w:rsidR="009C6317" w:rsidRPr="00255520">
        <w:rPr>
          <w:rFonts w:ascii="Calibri" w:hAnsi="Calibri" w:cs="Calibri"/>
        </w:rPr>
        <w:t xml:space="preserve">Substrates obtained via diet are highlighted in yellow. </w:t>
      </w:r>
    </w:p>
    <w:p w14:paraId="44D2BD06" w14:textId="7176D5BA" w:rsidR="00136AA4" w:rsidRPr="00255520" w:rsidRDefault="00136AA4" w:rsidP="00C23C86">
      <w:pPr>
        <w:pStyle w:val="Heading2"/>
        <w:rPr>
          <w:rFonts w:ascii="Calibri" w:hAnsi="Calibri" w:cs="Calibri"/>
        </w:rPr>
      </w:pPr>
      <w:bookmarkStart w:id="8" w:name="_Toc45546119"/>
      <w:r w:rsidRPr="00255520">
        <w:rPr>
          <w:rFonts w:ascii="Calibri" w:hAnsi="Calibri" w:cs="Calibri"/>
        </w:rPr>
        <w:lastRenderedPageBreak/>
        <w:t>Type 1 Diabetes</w:t>
      </w:r>
      <w:bookmarkEnd w:id="8"/>
    </w:p>
    <w:p w14:paraId="5E8DDBCB" w14:textId="77777777" w:rsidR="00136AA4" w:rsidRPr="00255520" w:rsidRDefault="00136AA4" w:rsidP="000B17E5">
      <w:pPr>
        <w:rPr>
          <w:rFonts w:ascii="Calibri" w:hAnsi="Calibri" w:cs="Calibri"/>
        </w:rPr>
      </w:pPr>
    </w:p>
    <w:p w14:paraId="034984D7" w14:textId="64D85F6F" w:rsidR="001241C4" w:rsidRPr="00255520" w:rsidRDefault="000B17E5" w:rsidP="00F15333">
      <w:pPr>
        <w:ind w:firstLine="720"/>
        <w:rPr>
          <w:rFonts w:ascii="Calibri" w:eastAsiaTheme="minorEastAsia" w:hAnsi="Calibri" w:cs="Calibri"/>
        </w:rPr>
      </w:pPr>
      <w:r w:rsidRPr="00255520">
        <w:rPr>
          <w:rFonts w:ascii="Calibri" w:hAnsi="Calibri" w:cs="Calibri"/>
        </w:rPr>
        <w:t xml:space="preserve">Type 1 diabetes (T1D) is an autoimmune disease characterized by the production of antibodies which target pancreatic </w:t>
      </w:r>
      <m:oMath>
        <m:r>
          <m:rPr>
            <m:sty m:val="p"/>
          </m:rPr>
          <w:rPr>
            <w:rFonts w:ascii="Cambria Math" w:hAnsi="Cambria Math" w:cs="Calibri"/>
          </w:rPr>
          <m:t>β</m:t>
        </m:r>
      </m:oMath>
      <w:r w:rsidRPr="00255520">
        <w:rPr>
          <w:rFonts w:ascii="Calibri" w:eastAsiaTheme="minorEastAsia" w:hAnsi="Calibri" w:cs="Calibri"/>
        </w:rPr>
        <w:t>-cells. This leads to both micro and macrovascular complications, and individuals with T1D are at an increased risk of experiencing a major cardiac event (e.g. stroke, angina, and myocardial infarction) and are less likely to have satisfactory outcomes after a coronary event</w:t>
      </w:r>
      <w:r w:rsidR="00834471" w:rsidRPr="00255520">
        <w:rPr>
          <w:rFonts w:ascii="Calibri" w:eastAsiaTheme="minorEastAsia" w:hAnsi="Calibri" w:cs="Calibri"/>
        </w:rPr>
        <w:t>.</w:t>
      </w:r>
      <w:r w:rsidR="00861DF2" w:rsidRPr="00255520">
        <w:rPr>
          <w:rFonts w:ascii="Calibri" w:eastAsiaTheme="minorEastAsia" w:hAnsi="Calibri" w:cs="Calibri"/>
        </w:rPr>
        <w:fldChar w:fldCharType="begin" w:fldLock="1"/>
      </w:r>
      <w:r w:rsidR="0035650C" w:rsidRPr="00255520">
        <w:rPr>
          <w:rFonts w:ascii="Calibri" w:eastAsiaTheme="minorEastAsia" w:hAnsi="Calibri" w:cs="Calibri"/>
        </w:rPr>
        <w:instrText>ADDIN CSL_CITATION {"citationItems":[{"id":"ITEM-1","itemData":{"DOI":"10.1016/S0140-6736(13)60591-7","ISSN":"1474547X","PMID":"23890997","abstract":"Over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disease.","author":[{"dropping-particle":"","family":"Atkinson","given":"Mark A.","non-dropping-particle":"","parse-names":false,"suffix":""},{"dropping-particle":"","family":"Eisenbarth","given":"George S.","non-dropping-particle":"","parse-names":false,"suffix":""},{"dropping-particle":"","family":"Michels","given":"Aaron W.","non-dropping-particle":"","parse-names":false,"suffix":""}],"container-title":"The Lancet","id":"ITEM-1","issue":"9911","issued":{"date-parts":[["2014"]]},"page":"69-82","publisher":"Elsevier Ltd","title":"Type 1 diabetes","type":"article-journal","volume":"383"},"uris":["http://www.mendeley.com/documents/?uuid=5ec1ab18-e195-4b89-9d79-eb5d3f462497"]}],"mendeley":{"formattedCitation":"&lt;sup&gt;7&lt;/sup&gt;","plainTextFormattedCitation":"7","previouslyFormattedCitation":"&lt;sup&gt;7&lt;/sup&gt;"},"properties":{"noteIndex":0},"schema":"https://github.com/citation-style-language/schema/raw/master/csl-citation.json"}</w:instrText>
      </w:r>
      <w:r w:rsidR="00861DF2" w:rsidRPr="00255520">
        <w:rPr>
          <w:rFonts w:ascii="Calibri" w:eastAsiaTheme="minorEastAsia" w:hAnsi="Calibri" w:cs="Calibri"/>
        </w:rPr>
        <w:fldChar w:fldCharType="separate"/>
      </w:r>
      <w:r w:rsidR="00F33D95" w:rsidRPr="00255520">
        <w:rPr>
          <w:rFonts w:ascii="Calibri" w:eastAsiaTheme="minorEastAsia" w:hAnsi="Calibri" w:cs="Calibri"/>
          <w:noProof/>
          <w:vertAlign w:val="superscript"/>
        </w:rPr>
        <w:t>7</w:t>
      </w:r>
      <w:r w:rsidR="00861DF2" w:rsidRPr="00255520">
        <w:rPr>
          <w:rFonts w:ascii="Calibri" w:eastAsiaTheme="minorEastAsia" w:hAnsi="Calibri" w:cs="Calibri"/>
        </w:rPr>
        <w:fldChar w:fldCharType="end"/>
      </w:r>
      <w:r w:rsidR="008A19D8" w:rsidRPr="00255520">
        <w:rPr>
          <w:rFonts w:ascii="Calibri" w:eastAsiaTheme="minorEastAsia" w:hAnsi="Calibri" w:cs="Calibri"/>
        </w:rPr>
        <w:t xml:space="preserve"> The disease currently affects over 30 million people worldwide</w:t>
      </w:r>
      <w:r w:rsidR="004E5976" w:rsidRPr="00255520">
        <w:rPr>
          <w:rFonts w:ascii="Calibri" w:eastAsiaTheme="minorEastAsia" w:hAnsi="Calibri" w:cs="Calibri"/>
        </w:rPr>
        <w:t>,</w:t>
      </w:r>
      <w:r w:rsidR="008A19D8" w:rsidRPr="00255520">
        <w:rPr>
          <w:rFonts w:ascii="Calibri" w:eastAsiaTheme="minorEastAsia" w:hAnsi="Calibri" w:cs="Calibri"/>
        </w:rPr>
        <w:fldChar w:fldCharType="begin" w:fldLock="1"/>
      </w:r>
      <w:r w:rsidR="0035650C" w:rsidRPr="00255520">
        <w:rPr>
          <w:rFonts w:ascii="Calibri" w:eastAsiaTheme="minorEastAsia" w:hAnsi="Calibri" w:cs="Calibri"/>
        </w:rPr>
        <w:instrText>ADDIN CSL_CITATION {"citationItems":[{"id":"ITEM-1","itemData":{"DOI":"10.1371/journal.pgen.1002300","ISSN":"15537390","abstract":"Monozygotic (MZ) twin pair discordance for childhood-onset Type 1 Diabetes (T1D) is ~50%,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 © 2011 Rakyan et al.","author":[{"dropping-particle":"","family":"Rakyan","given":"Vardhman K.","non-dropping-particle":"","parse-names":false,"suffix":""},{"dropping-particle":"","family":"Beyan","given":"Huriya","non-dropping-particle":"","parse-names":false,"suffix":""},{"dropping-particle":"","family":"Down","given":"Thomas A.","non-dropping-particle":"","parse-names":false,"suffix":""},{"dropping-particle":"","family":"Hawa","given":"Mohammed I.","non-dropping-particle":"","parse-names":false,"suffix":""},{"dropping-particle":"","family":"Maslau","given":"Siarhei","non-dropping-particle":"","parse-names":false,"suffix":""},{"dropping-particle":"","family":"Aden","given":"Deeqo","non-dropping-particle":"","parse-names":false,"suffix":""},{"dropping-particle":"","family":"Daunay","given":"Antoine","non-dropping-particle":"","parse-names":false,"suffix":""},{"dropping-particle":"","family":"Busato","given":"Florence","non-dropping-particle":"","parse-names":false,"suffix":""},{"dropping-particle":"","family":"Mein","given":"Charles A.","non-dropping-particle":"","parse-names":false,"suffix":""},{"dropping-particle":"","family":"Manfras","given":"Burkhard","non-dropping-particle":"","parse-names":false,"suffix":""},{"dropping-particle":"","family":"Dias","given":"Kerith Rae M.","non-dropping-particle":"","parse-names":false,"suffix":""},{"dropping-particle":"","family":"Bell","given":"Christopher G.","non-dropping-particle":"","parse-names":false,"suffix":""},{"dropping-particle":"","family":"Tost","given":"Jörg","non-dropping-particle":"","parse-names":false,"suffix":""},{"dropping-particle":"","family":"Boehm","given":"Bernhard O.","non-dropping-particle":"","parse-names":false,"suffix":""},{"dropping-particle":"","family":"Beck","given":"Stephan","non-dropping-particle":"","parse-names":false,"suffix":""},{"dropping-particle":"","family":"Leslie","given":"R. David","non-dropping-particle":"","parse-names":false,"suffix":""}],"container-title":"PLoS Genetics","id":"ITEM-1","issue":"9","issued":{"date-parts":[["2011"]]},"page":"1-9","title":"Identification of type 1 Diabetes-associated DNA methylation variable positions that precede disease diagnosis","type":"article-journal","volume":"7"},"uris":["http://www.mendeley.com/documents/?uuid=a35f3b6a-048f-43ce-b998-c6e117006ffe"]}],"mendeley":{"formattedCitation":"&lt;sup&gt;8&lt;/sup&gt;","plainTextFormattedCitation":"8","previouslyFormattedCitation":"&lt;sup&gt;8&lt;/sup&gt;"},"properties":{"noteIndex":0},"schema":"https://github.com/citation-style-language/schema/raw/master/csl-citation.json"}</w:instrText>
      </w:r>
      <w:r w:rsidR="008A19D8" w:rsidRPr="00255520">
        <w:rPr>
          <w:rFonts w:ascii="Calibri" w:eastAsiaTheme="minorEastAsia" w:hAnsi="Calibri" w:cs="Calibri"/>
        </w:rPr>
        <w:fldChar w:fldCharType="separate"/>
      </w:r>
      <w:r w:rsidR="00F33D95" w:rsidRPr="00255520">
        <w:rPr>
          <w:rFonts w:ascii="Calibri" w:eastAsiaTheme="minorEastAsia" w:hAnsi="Calibri" w:cs="Calibri"/>
          <w:noProof/>
          <w:vertAlign w:val="superscript"/>
        </w:rPr>
        <w:t>8</w:t>
      </w:r>
      <w:r w:rsidR="008A19D8" w:rsidRPr="00255520">
        <w:rPr>
          <w:rFonts w:ascii="Calibri" w:eastAsiaTheme="minorEastAsia" w:hAnsi="Calibri" w:cs="Calibri"/>
        </w:rPr>
        <w:fldChar w:fldCharType="end"/>
      </w:r>
      <w:r w:rsidR="004E5976" w:rsidRPr="00255520">
        <w:rPr>
          <w:rFonts w:ascii="Calibri" w:eastAsiaTheme="minorEastAsia" w:hAnsi="Calibri" w:cs="Calibri"/>
        </w:rPr>
        <w:t xml:space="preserve"> and is increasing by 3-4% per year on</w:t>
      </w:r>
      <w:r w:rsidR="001650F4" w:rsidRPr="00255520">
        <w:rPr>
          <w:rFonts w:ascii="Calibri" w:eastAsiaTheme="minorEastAsia" w:hAnsi="Calibri" w:cs="Calibri"/>
        </w:rPr>
        <w:t xml:space="preserve"> average.</w:t>
      </w:r>
      <w:r w:rsidR="00847298" w:rsidRPr="00255520">
        <w:rPr>
          <w:rFonts w:ascii="Calibri" w:eastAsiaTheme="minorEastAsia" w:hAnsi="Calibri" w:cs="Calibri"/>
        </w:rPr>
        <w:fldChar w:fldCharType="begin" w:fldLock="1"/>
      </w:r>
      <w:r w:rsidR="0035650C" w:rsidRPr="00255520">
        <w:rPr>
          <w:rFonts w:ascii="Calibri" w:eastAsiaTheme="minorEastAsia" w:hAnsi="Calibri" w:cs="Calibri"/>
        </w:rPr>
        <w:instrText>ADDIN CSL_CITATION {"citationItems":[{"id":"ITEM-1","itemData":{"DOI":"10.1007/s11892-013-0433-5","ISBN":"1189201304335","ISSN":"15344827","abstract":"Type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 © 2013 Springer Science+Business Media New York.","author":[{"dropping-particle":"","family":"Tuomilehto","given":"Jaakko","non-dropping-particle":"","parse-names":false,"suffix":""}],"container-title":"Current Diabetes Reports","id":"ITEM-1","issue":"6","issued":{"date-parts":[["2013"]]},"page":"795-804","title":"The emerging global epidemic of type 1 diabetes","type":"article-journal","volume":"13"},"uris":["http://www.mendeley.com/documents/?uuid=f221543e-a405-49d1-806d-1db7a4e3062f"]}],"mendeley":{"formattedCitation":"&lt;sup&gt;9&lt;/sup&gt;","plainTextFormattedCitation":"9","previouslyFormattedCitation":"&lt;sup&gt;9&lt;/sup&gt;"},"properties":{"noteIndex":0},"schema":"https://github.com/citation-style-language/schema/raw/master/csl-citation.json"}</w:instrText>
      </w:r>
      <w:r w:rsidR="00847298" w:rsidRPr="00255520">
        <w:rPr>
          <w:rFonts w:ascii="Calibri" w:eastAsiaTheme="minorEastAsia" w:hAnsi="Calibri" w:cs="Calibri"/>
        </w:rPr>
        <w:fldChar w:fldCharType="separate"/>
      </w:r>
      <w:r w:rsidR="00F33D95" w:rsidRPr="00255520">
        <w:rPr>
          <w:rFonts w:ascii="Calibri" w:eastAsiaTheme="minorEastAsia" w:hAnsi="Calibri" w:cs="Calibri"/>
          <w:noProof/>
          <w:vertAlign w:val="superscript"/>
        </w:rPr>
        <w:t>9</w:t>
      </w:r>
      <w:r w:rsidR="00847298" w:rsidRPr="00255520">
        <w:rPr>
          <w:rFonts w:ascii="Calibri" w:eastAsiaTheme="minorEastAsia" w:hAnsi="Calibri" w:cs="Calibri"/>
        </w:rPr>
        <w:fldChar w:fldCharType="end"/>
      </w:r>
      <w:r w:rsidR="001D75FE" w:rsidRPr="00255520">
        <w:rPr>
          <w:rFonts w:ascii="Calibri" w:eastAsiaTheme="minorEastAsia" w:hAnsi="Calibri" w:cs="Calibri"/>
        </w:rPr>
        <w:t xml:space="preserve"> However, the global burden of disease is difficult to estimate due to geographic variation in incidence</w:t>
      </w:r>
      <w:r w:rsidR="00EE6048" w:rsidRPr="00255520">
        <w:rPr>
          <w:rFonts w:ascii="Calibri" w:eastAsiaTheme="minorEastAsia" w:hAnsi="Calibri" w:cs="Calibri"/>
        </w:rPr>
        <w:t>.</w:t>
      </w:r>
      <w:r w:rsidR="00217B56" w:rsidRPr="00255520">
        <w:rPr>
          <w:rFonts w:ascii="Calibri" w:eastAsiaTheme="minorEastAsia" w:hAnsi="Calibri" w:cs="Calibri"/>
        </w:rPr>
        <w:fldChar w:fldCharType="begin" w:fldLock="1"/>
      </w:r>
      <w:r w:rsidR="0035650C" w:rsidRPr="00255520">
        <w:rPr>
          <w:rFonts w:ascii="Calibri" w:eastAsiaTheme="minorEastAsia" w:hAnsi="Calibri" w:cs="Calibri"/>
        </w:rPr>
        <w:instrText>ADDIN CSL_CITATION {"citationItems":[{"id":"ITEM-1","itemData":{"DOI":"10.1016/S0140-6736(13)60591-7","ISSN":"1474547X","PMID":"23890997","abstract":"Over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disease.","author":[{"dropping-particle":"","family":"Atkinson","given":"Mark A.","non-dropping-particle":"","parse-names":false,"suffix":""},{"dropping-particle":"","family":"Eisenbarth","given":"George S.","non-dropping-particle":"","parse-names":false,"suffix":""},{"dropping-particle":"","family":"Michels","given":"Aaron W.","non-dropping-particle":"","parse-names":false,"suffix":""}],"container-title":"The Lancet","id":"ITEM-1","issue":"9911","issued":{"date-parts":[["2014"]]},"page":"69-82","publisher":"Elsevier Ltd","title":"Type 1 diabetes","type":"article-journal","volume":"383"},"uris":["http://www.mendeley.com/documents/?uuid=5ec1ab18-e195-4b89-9d79-eb5d3f462497"]},{"id":"ITEM-2","itemData":{"DOI":"10.1007/s11892-013-0433-5","ISBN":"1189201304335","ISSN":"15344827","abstract":"Type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 © 2013 Springer Science+Business Media New York.","author":[{"dropping-particle":"","family":"Tuomilehto","given":"Jaakko","non-dropping-particle":"","parse-names":false,"suffix":""}],"container-title":"Current Diabetes Reports","id":"ITEM-2","issue":"6","issued":{"date-parts":[["2013"]]},"page":"795-804","title":"The emerging global epidemic of type 1 diabetes","type":"article-journal","volume":"13"},"uris":["http://www.mendeley.com/documents/?uuid=f221543e-a405-49d1-806d-1db7a4e3062f"]}],"mendeley":{"formattedCitation":"&lt;sup&gt;7,9&lt;/sup&gt;","plainTextFormattedCitation":"7,9","previouslyFormattedCitation":"&lt;sup&gt;7,9&lt;/sup&gt;"},"properties":{"noteIndex":0},"schema":"https://github.com/citation-style-language/schema/raw/master/csl-citation.json"}</w:instrText>
      </w:r>
      <w:r w:rsidR="00217B56" w:rsidRPr="00255520">
        <w:rPr>
          <w:rFonts w:ascii="Calibri" w:eastAsiaTheme="minorEastAsia" w:hAnsi="Calibri" w:cs="Calibri"/>
        </w:rPr>
        <w:fldChar w:fldCharType="separate"/>
      </w:r>
      <w:r w:rsidR="00F33D95" w:rsidRPr="00255520">
        <w:rPr>
          <w:rFonts w:ascii="Calibri" w:eastAsiaTheme="minorEastAsia" w:hAnsi="Calibri" w:cs="Calibri"/>
          <w:noProof/>
          <w:vertAlign w:val="superscript"/>
        </w:rPr>
        <w:t>7,9</w:t>
      </w:r>
      <w:r w:rsidR="00217B56" w:rsidRPr="00255520">
        <w:rPr>
          <w:rFonts w:ascii="Calibri" w:eastAsiaTheme="minorEastAsia" w:hAnsi="Calibri" w:cs="Calibri"/>
        </w:rPr>
        <w:fldChar w:fldCharType="end"/>
      </w:r>
    </w:p>
    <w:p w14:paraId="4CEB44B9" w14:textId="51CB5EBA" w:rsidR="000B17E5" w:rsidRPr="00255520" w:rsidRDefault="001241C4" w:rsidP="00F15333">
      <w:pPr>
        <w:ind w:firstLine="720"/>
        <w:rPr>
          <w:rFonts w:ascii="Calibri" w:hAnsi="Calibri" w:cs="Calibri"/>
        </w:rPr>
      </w:pPr>
      <w:r w:rsidRPr="00255520">
        <w:rPr>
          <w:rFonts w:ascii="Calibri" w:eastAsiaTheme="minorEastAsia" w:hAnsi="Calibri" w:cs="Calibri"/>
        </w:rPr>
        <w:t>Genetic predisposition accounts for some of the etiology of T1D (sibling relative risk has been estimated at 15</w:t>
      </w:r>
      <w:r w:rsidR="007C2F02" w:rsidRPr="00255520">
        <w:rPr>
          <w:rFonts w:ascii="Calibri" w:eastAsiaTheme="minorEastAsia" w:hAnsi="Calibri" w:cs="Calibri"/>
        </w:rPr>
        <w:t>)</w:t>
      </w:r>
      <w:r w:rsidR="00744C26" w:rsidRPr="00255520">
        <w:rPr>
          <w:rFonts w:ascii="Calibri" w:eastAsiaTheme="minorEastAsia" w:hAnsi="Calibri" w:cs="Calibri"/>
        </w:rPr>
        <w:fldChar w:fldCharType="begin" w:fldLock="1"/>
      </w:r>
      <w:r w:rsidR="0035650C" w:rsidRPr="00255520">
        <w:rPr>
          <w:rFonts w:ascii="Calibri" w:eastAsiaTheme="minorEastAsia" w:hAnsi="Calibri" w:cs="Calibri"/>
        </w:rPr>
        <w:instrText>ADDIN CSL_CITATION {"citationItems":[{"id":"ITEM-1","itemData":{"DOI":"10.1038/nrg3069","ISSN":"14710056","PMID":"22005987","abstract":"Starting with early crucial discoveries of the role of the major histocompatibility complex, genetic studies have long had a role in understanding the biology of type 1 diabetes (T1D), which is one of the most heritable common diseases. Recent genome-wide association studies (GWASs) have given us a clearer picture of the allelic architecture of genetic susceptibility to T1D. Fine mapping and functional studies are gradually revealing the complex mechanisms whereby immune self-tolerance is lost, involving multiple aspects of adaptive immunity. The triggering of these events by dysregulation of the innate immune system has also been implicated by genetic evidence. Finally, genetic prediction of T1D risk is showing promise of use for preventive strategies. © 2011 Macmillan Publishers Limited. All rights reserved.","author":[{"dropping-particle":"","family":"Polychronakos","given":"Constantin","non-dropping-particle":"","parse-names":false,"suffix":""},{"dropping-particle":"","family":"Li","given":"Quan","non-dropping-particle":"","parse-names":false,"suffix":""}],"container-title":"Nature Reviews Genetics","id":"ITEM-1","issue":"11","issued":{"date-parts":[["2011"]]},"page":"781-792","publisher":"Nature Publishing Group","title":"Understanding type 1 diabetes through genetics: Advances and prospects","type":"article-journal","volume":"12"},"uris":["http://www.mendeley.com/documents/?uuid=0abeda22-7202-4876-b196-23ddc386e6ea"]}],"mendeley":{"formattedCitation":"&lt;sup&gt;10&lt;/sup&gt;","plainTextFormattedCitation":"10","previouslyFormattedCitation":"&lt;sup&gt;10&lt;/sup&gt;"},"properties":{"noteIndex":0},"schema":"https://github.com/citation-style-language/schema/raw/master/csl-citation.json"}</w:instrText>
      </w:r>
      <w:r w:rsidR="00744C26" w:rsidRPr="00255520">
        <w:rPr>
          <w:rFonts w:ascii="Calibri" w:eastAsiaTheme="minorEastAsia" w:hAnsi="Calibri" w:cs="Calibri"/>
        </w:rPr>
        <w:fldChar w:fldCharType="separate"/>
      </w:r>
      <w:r w:rsidR="00F33D95" w:rsidRPr="00255520">
        <w:rPr>
          <w:rFonts w:ascii="Calibri" w:eastAsiaTheme="minorEastAsia" w:hAnsi="Calibri" w:cs="Calibri"/>
          <w:noProof/>
          <w:vertAlign w:val="superscript"/>
        </w:rPr>
        <w:t>10</w:t>
      </w:r>
      <w:r w:rsidR="00744C26" w:rsidRPr="00255520">
        <w:rPr>
          <w:rFonts w:ascii="Calibri" w:eastAsiaTheme="minorEastAsia" w:hAnsi="Calibri" w:cs="Calibri"/>
        </w:rPr>
        <w:fldChar w:fldCharType="end"/>
      </w:r>
      <w:r w:rsidR="003D3140" w:rsidRPr="00255520">
        <w:rPr>
          <w:rFonts w:ascii="Calibri" w:eastAsiaTheme="minorEastAsia" w:hAnsi="Calibri" w:cs="Calibri"/>
        </w:rPr>
        <w:t xml:space="preserve"> </w:t>
      </w:r>
      <w:r w:rsidR="00BB28F9" w:rsidRPr="00255520">
        <w:rPr>
          <w:rFonts w:ascii="Calibri" w:eastAsiaTheme="minorEastAsia" w:hAnsi="Calibri" w:cs="Calibri"/>
        </w:rPr>
        <w:t xml:space="preserve">and explains some </w:t>
      </w:r>
      <w:r w:rsidR="00BB28F9" w:rsidRPr="00255520">
        <w:rPr>
          <w:rFonts w:ascii="Calibri" w:hAnsi="Calibri" w:cs="Calibri"/>
        </w:rPr>
        <w:t>geographic variation in incidence</w:t>
      </w:r>
      <w:r w:rsidR="006E3F89" w:rsidRPr="00255520">
        <w:rPr>
          <w:rFonts w:ascii="Calibri" w:hAnsi="Calibri" w:cs="Calibri"/>
        </w:rPr>
        <w:t>.</w:t>
      </w:r>
      <w:r w:rsidR="006E3F89" w:rsidRPr="00255520">
        <w:rPr>
          <w:rFonts w:ascii="Calibri" w:hAnsi="Calibri" w:cs="Calibri"/>
        </w:rPr>
        <w:fldChar w:fldCharType="begin" w:fldLock="1"/>
      </w:r>
      <w:r w:rsidR="0035650C" w:rsidRPr="00255520">
        <w:rPr>
          <w:rFonts w:ascii="Calibri" w:hAnsi="Calibri" w:cs="Calibri"/>
        </w:rPr>
        <w:instrText>ADDIN CSL_CITATION {"citationItems":[{"id":"ITEM-1","itemData":{"DOI":"10.1007/s11892-013-0433-5","ISBN":"1189201304335","ISSN":"15344827","abstract":"Type 1 diabetes mellitus (T1D) can occur at any age, with a peak in incidence around puberty. Classification between T1D and type 2 diabetes becomes more challenging with increasing age of onset of T1D over time develops in genetically predisposed individuals. The main susceptibility is conferred with human leukocyte antigen (HLA) genes. Some of the geographic variation in incidence and familial aggregation is explained by differences in HLA haplotypes. In many populations, the incidence is somewhat higher in males than in females, and a 1.3- to 2.0-fold male excess in incidence after about 15 years of age exists in most populations. The incidence of childhood-onset T1D varies markedly among countries. East Asian and native American populations have low incidences (approximately 0.1-8 per 100 000/year), while the highest rates are found in Finland (&gt;60 per 100 000/year), Sardinia (40 per 100 000/year), and Sweden (47 per 100 000/year). The risk is highest in European-derived populations. About 10 %-20 % of newly diagnosed childhood cases of T1D have an affected first-degree relative. Those with an affected sibling or parent have a cumulative risk of 3 %-7 % up to about 20 years of age, as compared with &lt;1 % in the general population. The cumulative incidence among the monozygotic co-twins of persons with T1D is less than 50 %. Thus, the majority of genetically predisposed people do not develop T1D. Studies assessing temporal trends have shown that the incidence of childhood-onset T1D has increased in all parts of the world. The average relative increase is 3 %-4 % per calendar year. For instance, in Finland, the incidence today is 5 times higher than 60 years ago. At the same time, the age at onset of T1D in children has become younger. It is strongly believed that nongenetic factors are important for the development of T1D and its increase, but the causative evidence is missing. The causes for this increasing trend and current epidemic still remain unknown. © 2013 Springer Science+Business Media New York.","author":[{"dropping-particle":"","family":"Tuomilehto","given":"Jaakko","non-dropping-particle":"","parse-names":false,"suffix":""}],"container-title":"Current Diabetes Reports","id":"ITEM-1","issue":"6","issued":{"date-parts":[["2013"]]},"page":"795-804","title":"The emerging global epidemic of type 1 diabetes","type":"article-journal","volume":"13"},"uris":["http://www.mendeley.com/documents/?uuid=f221543e-a405-49d1-806d-1db7a4e3062f"]}],"mendeley":{"formattedCitation":"&lt;sup&gt;9&lt;/sup&gt;","plainTextFormattedCitation":"9","previouslyFormattedCitation":"&lt;sup&gt;9&lt;/sup&gt;"},"properties":{"noteIndex":0},"schema":"https://github.com/citation-style-language/schema/raw/master/csl-citation.json"}</w:instrText>
      </w:r>
      <w:r w:rsidR="006E3F89" w:rsidRPr="00255520">
        <w:rPr>
          <w:rFonts w:ascii="Calibri" w:hAnsi="Calibri" w:cs="Calibri"/>
        </w:rPr>
        <w:fldChar w:fldCharType="separate"/>
      </w:r>
      <w:r w:rsidR="00F33D95" w:rsidRPr="00255520">
        <w:rPr>
          <w:rFonts w:ascii="Calibri" w:hAnsi="Calibri" w:cs="Calibri"/>
          <w:noProof/>
          <w:vertAlign w:val="superscript"/>
        </w:rPr>
        <w:t>9</w:t>
      </w:r>
      <w:r w:rsidR="006E3F89" w:rsidRPr="00255520">
        <w:rPr>
          <w:rFonts w:ascii="Calibri" w:hAnsi="Calibri" w:cs="Calibri"/>
        </w:rPr>
        <w:fldChar w:fldCharType="end"/>
      </w:r>
      <w:r w:rsidR="00217B56" w:rsidRPr="00255520">
        <w:rPr>
          <w:rFonts w:ascii="Calibri" w:eastAsiaTheme="minorEastAsia" w:hAnsi="Calibri" w:cs="Calibri"/>
        </w:rPr>
        <w:t xml:space="preserve"> </w:t>
      </w:r>
      <w:r w:rsidR="00B44F0A" w:rsidRPr="00255520">
        <w:rPr>
          <w:rFonts w:ascii="Calibri" w:hAnsi="Calibri" w:cs="Calibri"/>
        </w:rPr>
        <w:t>Human leukocyte antigen (HLA) genes were the first to be linked to T1D and account for much of the genetic predisposition to the disease, but genome-wide association studies (GWAS) have also identified more than 40 other loci associated with increased relative risk of T1D. However, it is still unclear how these multiple loci interact with one another and the environment to eventually produce a T1D diagnosis. And in addition to the complex genetics of T1D, low monozygotic (MZ) twin concordance (approximately 50%) and studies of migrant populations support the theory that non-genetic factors play an important role in T1D development</w:t>
      </w:r>
      <w:r w:rsidR="004565B4" w:rsidRPr="00255520">
        <w:rPr>
          <w:rFonts w:ascii="Calibri" w:hAnsi="Calibri" w:cs="Calibri"/>
        </w:rPr>
        <w:t>.</w:t>
      </w:r>
      <w:r w:rsidR="004565B4" w:rsidRPr="00255520">
        <w:rPr>
          <w:rFonts w:ascii="Calibri" w:hAnsi="Calibri" w:cs="Calibri"/>
        </w:rPr>
        <w:fldChar w:fldCharType="begin" w:fldLock="1"/>
      </w:r>
      <w:r w:rsidR="0035650C" w:rsidRPr="00255520">
        <w:rPr>
          <w:rFonts w:ascii="Calibri" w:hAnsi="Calibri" w:cs="Calibri"/>
        </w:rPr>
        <w:instrText>ADDIN CSL_CITATION {"citationItems":[{"id":"ITEM-1","itemData":{"DOI":"10.1371/journal.pgen.1002300","ISSN":"15537390","abstract":"Monozygotic (MZ) twin pair discordance for childhood-onset Type 1 Diabetes (T1D) is ~50%,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 © 2011 Rakyan et al.","author":[{"dropping-particle":"","family":"Rakyan","given":"Vardhman K.","non-dropping-particle":"","parse-names":false,"suffix":""},{"dropping-particle":"","family":"Beyan","given":"Huriya","non-dropping-particle":"","parse-names":false,"suffix":""},{"dropping-particle":"","family":"Down","given":"Thomas A.","non-dropping-particle":"","parse-names":false,"suffix":""},{"dropping-particle":"","family":"Hawa","given":"Mohammed I.","non-dropping-particle":"","parse-names":false,"suffix":""},{"dropping-particle":"","family":"Maslau","given":"Siarhei","non-dropping-particle":"","parse-names":false,"suffix":""},{"dropping-particle":"","family":"Aden","given":"Deeqo","non-dropping-particle":"","parse-names":false,"suffix":""},{"dropping-particle":"","family":"Daunay","given":"Antoine","non-dropping-particle":"","parse-names":false,"suffix":""},{"dropping-particle":"","family":"Busato","given":"Florence","non-dropping-particle":"","parse-names":false,"suffix":""},{"dropping-particle":"","family":"Mein","given":"Charles A.","non-dropping-particle":"","parse-names":false,"suffix":""},{"dropping-particle":"","family":"Manfras","given":"Burkhard","non-dropping-particle":"","parse-names":false,"suffix":""},{"dropping-particle":"","family":"Dias","given":"Kerith Rae M.","non-dropping-particle":"","parse-names":false,"suffix":""},{"dropping-particle":"","family":"Bell","given":"Christopher G.","non-dropping-particle":"","parse-names":false,"suffix":""},{"dropping-particle":"","family":"Tost","given":"Jörg","non-dropping-particle":"","parse-names":false,"suffix":""},{"dropping-particle":"","family":"Boehm","given":"Bernhard O.","non-dropping-particle":"","parse-names":false,"suffix":""},{"dropping-particle":"","family":"Beck","given":"Stephan","non-dropping-particle":"","parse-names":false,"suffix":""},{"dropping-particle":"","family":"Leslie","given":"R. David","non-dropping-particle":"","parse-names":false,"suffix":""}],"container-title":"PLoS Genetics","id":"ITEM-1","issue":"9","issued":{"date-parts":[["2011"]]},"page":"1-9","title":"Identification of type 1 Diabetes-associated DNA methylation variable positions that precede disease diagnosis","type":"article-journal","volume":"7"},"uris":["http://www.mendeley.com/documents/?uuid=a35f3b6a-048f-43ce-b998-c6e117006ffe"]}],"mendeley":{"formattedCitation":"&lt;sup&gt;8&lt;/sup&gt;","plainTextFormattedCitation":"8","previouslyFormattedCitation":"&lt;sup&gt;8&lt;/sup&gt;"},"properties":{"noteIndex":0},"schema":"https://github.com/citation-style-language/schema/raw/master/csl-citation.json"}</w:instrText>
      </w:r>
      <w:r w:rsidR="004565B4" w:rsidRPr="00255520">
        <w:rPr>
          <w:rFonts w:ascii="Calibri" w:hAnsi="Calibri" w:cs="Calibri"/>
        </w:rPr>
        <w:fldChar w:fldCharType="separate"/>
      </w:r>
      <w:r w:rsidR="00F33D95" w:rsidRPr="00255520">
        <w:rPr>
          <w:rFonts w:ascii="Calibri" w:hAnsi="Calibri" w:cs="Calibri"/>
          <w:noProof/>
          <w:vertAlign w:val="superscript"/>
        </w:rPr>
        <w:t>8</w:t>
      </w:r>
      <w:r w:rsidR="004565B4" w:rsidRPr="00255520">
        <w:rPr>
          <w:rFonts w:ascii="Calibri" w:hAnsi="Calibri" w:cs="Calibri"/>
        </w:rPr>
        <w:fldChar w:fldCharType="end"/>
      </w:r>
    </w:p>
    <w:p w14:paraId="512E39BF" w14:textId="7B1E7881" w:rsidR="008F7E1D" w:rsidRPr="00255520" w:rsidRDefault="008F7E1D" w:rsidP="00F15333">
      <w:pPr>
        <w:ind w:firstLine="720"/>
        <w:rPr>
          <w:rFonts w:ascii="Calibri" w:hAnsi="Calibri" w:cs="Calibri"/>
        </w:rPr>
      </w:pPr>
      <w:r w:rsidRPr="00255520">
        <w:rPr>
          <w:rFonts w:ascii="Calibri" w:hAnsi="Calibri" w:cs="Calibri"/>
        </w:rPr>
        <w:t>Epigenetic differences may be important contributors to non-genetic T1D etiology. Changes in methylation have been associated with other autoimmune conditions, and monozygotic twins can be epigenetically heterogenous despite sharing identical genetic code</w:t>
      </w:r>
      <w:r w:rsidR="00583451" w:rsidRPr="00255520">
        <w:rPr>
          <w:rFonts w:ascii="Calibri" w:hAnsi="Calibri" w:cs="Calibri"/>
        </w:rPr>
        <w:t>.</w:t>
      </w:r>
      <w:r w:rsidR="006139E6" w:rsidRPr="00255520">
        <w:rPr>
          <w:rFonts w:ascii="Calibri" w:hAnsi="Calibri" w:cs="Calibri"/>
        </w:rPr>
        <w:fldChar w:fldCharType="begin" w:fldLock="1"/>
      </w:r>
      <w:r w:rsidR="0035650C" w:rsidRPr="00255520">
        <w:rPr>
          <w:rFonts w:ascii="Calibri" w:hAnsi="Calibri" w:cs="Calibri"/>
        </w:rPr>
        <w:instrText>ADDIN CSL_CITATION {"citationItems":[{"id":"ITEM-1","itemData":{"DOI":"10.1371/journal.pgen.1002300","ISSN":"15537390","abstract":"Monozygotic (MZ) twin pair discordance for childhood-onset Type 1 Diabetes (T1D) is ~50%,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 © 2011 Rakyan et al.","author":[{"dropping-particle":"","family":"Rakyan","given":"Vardhman K.","non-dropping-particle":"","parse-names":false,"suffix":""},{"dropping-particle":"","family":"Beyan","given":"Huriya","non-dropping-particle":"","parse-names":false,"suffix":""},{"dropping-particle":"","family":"Down","given":"Thomas A.","non-dropping-particle":"","parse-names":false,"suffix":""},{"dropping-particle":"","family":"Hawa","given":"Mohammed I.","non-dropping-particle":"","parse-names":false,"suffix":""},{"dropping-particle":"","family":"Maslau","given":"Siarhei","non-dropping-particle":"","parse-names":false,"suffix":""},{"dropping-particle":"","family":"Aden","given":"Deeqo","non-dropping-particle":"","parse-names":false,"suffix":""},{"dropping-particle":"","family":"Daunay","given":"Antoine","non-dropping-particle":"","parse-names":false,"suffix":""},{"dropping-particle":"","family":"Busato","given":"Florence","non-dropping-particle":"","parse-names":false,"suffix":""},{"dropping-particle":"","family":"Mein","given":"Charles A.","non-dropping-particle":"","parse-names":false,"suffix":""},{"dropping-particle":"","family":"Manfras","given":"Burkhard","non-dropping-particle":"","parse-names":false,"suffix":""},{"dropping-particle":"","family":"Dias","given":"Kerith Rae M.","non-dropping-particle":"","parse-names":false,"suffix":""},{"dropping-particle":"","family":"Bell","given":"Christopher G.","non-dropping-particle":"","parse-names":false,"suffix":""},{"dropping-particle":"","family":"Tost","given":"Jörg","non-dropping-particle":"","parse-names":false,"suffix":""},{"dropping-particle":"","family":"Boehm","given":"Bernhard O.","non-dropping-particle":"","parse-names":false,"suffix":""},{"dropping-particle":"","family":"Beck","given":"Stephan","non-dropping-particle":"","parse-names":false,"suffix":""},{"dropping-particle":"","family":"Leslie","given":"R. David","non-dropping-particle":"","parse-names":false,"suffix":""}],"container-title":"PLoS Genetics","id":"ITEM-1","issue":"9","issued":{"date-parts":[["2011"]]},"page":"1-9","title":"Identification of type 1 Diabetes-associated DNA methylation variable positions that precede disease diagnosis","type":"article-journal","volume":"7"},"uris":["http://www.mendeley.com/documents/?uuid=a35f3b6a-048f-43ce-b998-c6e117006ffe"]}],"mendeley":{"formattedCitation":"&lt;sup&gt;8&lt;/sup&gt;","plainTextFormattedCitation":"8","previouslyFormattedCitation":"&lt;sup&gt;8&lt;/sup&gt;"},"properties":{"noteIndex":0},"schema":"https://github.com/citation-style-language/schema/raw/master/csl-citation.json"}</w:instrText>
      </w:r>
      <w:r w:rsidR="006139E6" w:rsidRPr="00255520">
        <w:rPr>
          <w:rFonts w:ascii="Calibri" w:hAnsi="Calibri" w:cs="Calibri"/>
        </w:rPr>
        <w:fldChar w:fldCharType="separate"/>
      </w:r>
      <w:r w:rsidR="00F33D95" w:rsidRPr="00255520">
        <w:rPr>
          <w:rFonts w:ascii="Calibri" w:hAnsi="Calibri" w:cs="Calibri"/>
          <w:noProof/>
          <w:vertAlign w:val="superscript"/>
        </w:rPr>
        <w:t>8</w:t>
      </w:r>
      <w:r w:rsidR="006139E6" w:rsidRPr="00255520">
        <w:rPr>
          <w:rFonts w:ascii="Calibri" w:hAnsi="Calibri" w:cs="Calibri"/>
        </w:rPr>
        <w:fldChar w:fldCharType="end"/>
      </w:r>
      <w:r w:rsidR="00AC4516" w:rsidRPr="00255520">
        <w:rPr>
          <w:rFonts w:ascii="Calibri" w:hAnsi="Calibri" w:cs="Calibri"/>
        </w:rPr>
        <w:t xml:space="preserve"> </w:t>
      </w:r>
      <w:r w:rsidR="00C8088A" w:rsidRPr="00255520">
        <w:rPr>
          <w:rFonts w:ascii="Calibri" w:hAnsi="Calibri" w:cs="Calibri"/>
        </w:rPr>
        <w:t>Rakyan et al. and Stefan et al. performed epigenome-wide association studies (EWAS) in discordant and concordant twin pairs and found that methylation profiles were more similar among participants with T1D than to unaffected twins. Epigenetics profiles were also combined with GWAS data and differentially expressed methylation sites were mapped to 6 well known T1D susceptibility genes, including two major histocompatibility complex (MHC) genes and several HLA loci</w:t>
      </w:r>
      <w:r w:rsidR="003E47DB" w:rsidRPr="00255520">
        <w:rPr>
          <w:rFonts w:ascii="Calibri" w:hAnsi="Calibri" w:cs="Calibri"/>
        </w:rPr>
        <w:t>.</w:t>
      </w:r>
      <w:r w:rsidR="005219B7" w:rsidRPr="00255520">
        <w:rPr>
          <w:rFonts w:ascii="Calibri" w:hAnsi="Calibri" w:cs="Calibri"/>
        </w:rPr>
        <w:fldChar w:fldCharType="begin" w:fldLock="1"/>
      </w:r>
      <w:r w:rsidR="0035650C" w:rsidRPr="00255520">
        <w:rPr>
          <w:rFonts w:ascii="Calibri" w:hAnsi="Calibri" w:cs="Calibri"/>
        </w:rPr>
        <w:instrText>ADDIN CSL_CITATION {"citationItems":[{"id":"ITEM-1","itemData":{"DOI":"10.1371/journal.pgen.1002300","ISSN":"15537390","abstract":"Monozygotic (MZ) twin pair discordance for childhood-onset Type 1 Diabetes (T1D) is ~50%, implicating roles for genetic and non-genetic factors in the aetiology of this complex autoimmune disease. Although significant progress has been made in elucidating the genetics of T1D in recent years, the non-genetic component has remained poorly defined. We hypothesized that epigenetic variation could underlie some of the non-genetic component of T1D aetiology and, thus, performed an epigenome-wide association study (EWAS) for this disease. We generated genome-wide DNA methylation profiles of purified CD14 + monocytes (an immune effector cell type relevant to T1D pathogenesis) from 15 T1D-discordant MZ twin pairs. This identified 132 different CpG sites at which the direction of the intra-MZ pair DNA methylation difference significantly correlated with the diabetic state, i.e. T1D-associated methylation variable positions (T1D-MVPs). We confirmed these T1D-MVPs display statistically significant intra-MZ pair DNA methylation differences in the expected direction in an independent set of T1D-discordant MZ pairs (P = 0.035). Then, to establish the temporal origins of the T1D-MVPs, we generated two further genome-wide datasets and established that, when compared with controls, T1D-MVPs are enriched in singletons both before (P = 0.001) and at (P = 0.015) disease diagnosis, and also in singletons positive for diabetes-associated autoantibodies but disease-free even after 12 years follow-up (P = 0.0023). Combined, these results suggest that T1D-MVPs arise very early in the etiological process that leads to overt T1D. Our EWAS of T1D represents an important contribution toward understanding the etiological role of epigenetic variation in type 1 diabetes, and it is also the first systematic analysis of the temporal origins of disease-associated epigenetic variation for any human complex disease. © 2011 Rakyan et al.","author":[{"dropping-particle":"","family":"Rakyan","given":"Vardhman K.","non-dropping-particle":"","parse-names":false,"suffix":""},{"dropping-particle":"","family":"Beyan","given":"Huriya","non-dropping-particle":"","parse-names":false,"suffix":""},{"dropping-particle":"","family":"Down","given":"Thomas A.","non-dropping-particle":"","parse-names":false,"suffix":""},{"dropping-particle":"","family":"Hawa","given":"Mohammed I.","non-dropping-particle":"","parse-names":false,"suffix":""},{"dropping-particle":"","family":"Maslau","given":"Siarhei","non-dropping-particle":"","parse-names":false,"suffix":""},{"dropping-particle":"","family":"Aden","given":"Deeqo","non-dropping-particle":"","parse-names":false,"suffix":""},{"dropping-particle":"","family":"Daunay","given":"Antoine","non-dropping-particle":"","parse-names":false,"suffix":""},{"dropping-particle":"","family":"Busato","given":"Florence","non-dropping-particle":"","parse-names":false,"suffix":""},{"dropping-particle":"","family":"Mein","given":"Charles A.","non-dropping-particle":"","parse-names":false,"suffix":""},{"dropping-particle":"","family":"Manfras","given":"Burkhard","non-dropping-particle":"","parse-names":false,"suffix":""},{"dropping-particle":"","family":"Dias","given":"Kerith Rae M.","non-dropping-particle":"","parse-names":false,"suffix":""},{"dropping-particle":"","family":"Bell","given":"Christopher G.","non-dropping-particle":"","parse-names":false,"suffix":""},{"dropping-particle":"","family":"Tost","given":"Jörg","non-dropping-particle":"","parse-names":false,"suffix":""},{"dropping-particle":"","family":"Boehm","given":"Bernhard O.","non-dropping-particle":"","parse-names":false,"suffix":""},{"dropping-particle":"","family":"Beck","given":"Stephan","non-dropping-particle":"","parse-names":false,"suffix":""},{"dropping-particle":"","family":"Leslie","given":"R. David","non-dropping-particle":"","parse-names":false,"suffix":""}],"container-title":"PLoS Genetics","id":"ITEM-1","issue":"9","issued":{"date-parts":[["2011"]]},"page":"1-9","title":"Identification of type 1 Diabetes-associated DNA methylation variable positions that precede disease diagnosis","type":"article-journal","volume":"7"},"uris":["http://www.mendeley.com/documents/?uuid=a35f3b6a-048f-43ce-b998-c6e117006ffe"]},{"id":"ITEM-2","itemData":{"DOI":"10.1016/j.jaut.2013.10.001","ISSN":"10959157","abstract":"Type 1 diabetes (T1D) shows ~40% concordance rate in monozygotic twins (MZ) suggesting a role for environmental factors and/or epigenetic modifications in the etiology of the disease. The aim of our study was to dissect the contribution of epigenetic factors, particularly, DNA methylation (DNAm), to the incomplete penetrance of T1D. We performed DNAm profiling in lymphocyte cell lines from 3 monozygotic (MZ) twin pairs discordant for T1D and 6 MZ twin pairs concordant for the disease using HumanMethylation27 BeadChip. This assay assesses the methylation state of 27,578 CpG sites, mostly located within proximal promoter regions. We identified 88 CpG sites displaying significant methylation changes in all T1D-discordant MZ twin pairs. Functional annotation of the genes with distinct CpG methylation profiles in T1D samples showed differential DNAm of immune response and defense response pathways between affected and unaffected twins. Integration of DNAm data with GWAS data mapped several known T1D associated genes, HLA, INS, IL-2RB, CD226, which showed significant differences in DNAm between affected and unaffected of twins. Our findings suggest that abnormalities of DNA methylation patterns, known to regulate gene transcription, may be involved in the pathogenesis of T1D. © 2013.","author":[{"dropping-particle":"","family":"Stefan","given":"Mihaela","non-dropping-particle":"","parse-names":false,"suffix":""},{"dropping-particle":"","family":"Zhang","given":"Weijia","non-dropping-particle":"","parse-names":false,"suffix":""},{"dropping-particle":"","family":"Concepcion","given":"Erlinda","non-dropping-particle":"","parse-names":false,"suffix":""},{"dropping-particle":"","family":"Yi","given":"Zhengzi","non-dropping-particle":"","parse-names":false,"suffix":""},{"dropping-particle":"","family":"Tomer","given":"Yaron","non-dropping-particle":"","parse-names":false,"suffix":""}],"container-title":"Journal of Autoimmunity","id":"ITEM-2","issued":{"date-parts":[["2014"]]},"page":"33-37","publisher":"Elsevier Ltd","title":"DNA methylation profiles in type 1 diabetes twins point to strong epigenetic effects on etiology","type":"article-journal","volume":"50"},"uris":["http://www.mendeley.com/documents/?uuid=b33038e5-a2d9-4736-af47-e2b615af4255"]}],"mendeley":{"formattedCitation":"&lt;sup&gt;8,11&lt;/sup&gt;","plainTextFormattedCitation":"8,11","previouslyFormattedCitation":"&lt;sup&gt;8,11&lt;/sup&gt;"},"properties":{"noteIndex":0},"schema":"https://github.com/citation-style-language/schema/raw/master/csl-citation.json"}</w:instrText>
      </w:r>
      <w:r w:rsidR="005219B7" w:rsidRPr="00255520">
        <w:rPr>
          <w:rFonts w:ascii="Calibri" w:hAnsi="Calibri" w:cs="Calibri"/>
        </w:rPr>
        <w:fldChar w:fldCharType="separate"/>
      </w:r>
      <w:r w:rsidR="00F33D95" w:rsidRPr="00255520">
        <w:rPr>
          <w:rFonts w:ascii="Calibri" w:hAnsi="Calibri" w:cs="Calibri"/>
          <w:noProof/>
          <w:vertAlign w:val="superscript"/>
        </w:rPr>
        <w:t>8,11</w:t>
      </w:r>
      <w:r w:rsidR="005219B7" w:rsidRPr="00255520">
        <w:rPr>
          <w:rFonts w:ascii="Calibri" w:hAnsi="Calibri" w:cs="Calibri"/>
        </w:rPr>
        <w:fldChar w:fldCharType="end"/>
      </w:r>
      <w:r w:rsidR="00C95DBE" w:rsidRPr="00255520">
        <w:rPr>
          <w:rFonts w:ascii="Calibri" w:hAnsi="Calibri" w:cs="Calibri"/>
        </w:rPr>
        <w:t xml:space="preserve"> </w:t>
      </w:r>
      <w:r w:rsidR="006001FB">
        <w:rPr>
          <w:rFonts w:ascii="Calibri" w:hAnsi="Calibri" w:cs="Calibri"/>
        </w:rPr>
        <w:t xml:space="preserve">Finally, the Norris group </w:t>
      </w:r>
      <w:r w:rsidR="000C41DB">
        <w:rPr>
          <w:rFonts w:ascii="Calibri" w:hAnsi="Calibri" w:cs="Calibri"/>
        </w:rPr>
        <w:t xml:space="preserve">has </w:t>
      </w:r>
      <w:r w:rsidR="00366C6B">
        <w:rPr>
          <w:rFonts w:ascii="Calibri" w:hAnsi="Calibri" w:cs="Calibri"/>
        </w:rPr>
        <w:t xml:space="preserve">found that T1D cases </w:t>
      </w:r>
      <w:r w:rsidR="00CB2A90">
        <w:rPr>
          <w:rFonts w:ascii="Calibri" w:hAnsi="Calibri" w:cs="Calibri"/>
        </w:rPr>
        <w:t xml:space="preserve">had different </w:t>
      </w:r>
      <w:r w:rsidR="003E0A0C">
        <w:rPr>
          <w:rFonts w:ascii="Calibri" w:hAnsi="Calibri" w:cs="Calibri"/>
        </w:rPr>
        <w:t xml:space="preserve">longitudinal </w:t>
      </w:r>
      <w:r w:rsidR="00CB2A90">
        <w:rPr>
          <w:rFonts w:ascii="Calibri" w:hAnsi="Calibri" w:cs="Calibri"/>
        </w:rPr>
        <w:t xml:space="preserve">methylation patterns </w:t>
      </w:r>
      <w:r w:rsidR="001F2A21">
        <w:rPr>
          <w:rFonts w:ascii="Calibri" w:hAnsi="Calibri" w:cs="Calibri"/>
        </w:rPr>
        <w:t>compared to controls prior to diagnosis.</w:t>
      </w:r>
      <w:r w:rsidR="00985046">
        <w:rPr>
          <w:rFonts w:ascii="Calibri" w:hAnsi="Calibri" w:cs="Calibri"/>
        </w:rPr>
        <w:fldChar w:fldCharType="begin" w:fldLock="1"/>
      </w:r>
      <w:r w:rsidR="005C2A65">
        <w:rPr>
          <w:rFonts w:ascii="Calibri" w:hAnsi="Calibri" w:cs="Calibri"/>
        </w:rPr>
        <w:instrText>ADDIN CSL_CITATION {"citationItems":[{"id":"ITEM-1","itemData":{"DOI":"10.1038/s41598-020-60758-0","ISBN":"4159802060","ISSN":"20452322","PMID":"32111940","abstract":"DNA methylation may be involved in development of type 1 diabetes (T1D), but previous epigenome-wide association studies were conducted among cases with clinically diagnosed diabetes. Using multiple pre-disease peripheral blood samples on the Illumina 450 K and EPIC platforms, we investigated longitudinal methylation differences between 87 T1D cases and 87 controls from the prospective Diabetes Autoimmunity Study in the Young (DAISY) cohort. Change in methylation with age differed between cases and controls in 10 regions. Average longitudinal methylation differed between cases and controls at two genomic positions and 28 regions. Some methylation differences were detectable and consistent as early as birth, including before and after the onset of preclinical islet autoimmunity. Results map to transcription factors, other protein coding genes, and non-coding regions of the genome with regulatory potential. The identification of methylation differences that predate islet autoimmunity and clinical diagnosis may suggest a role for epigenetics in T1D pathogenesis; however, functional validation is warranted.","author":[{"dropping-particle":"","family":"Johnson","given":"Randi K.","non-dropping-particle":"","parse-names":false,"suffix":""},{"dropping-particle":"","family":"Vanderlinden","given":"Lauren A.","non-dropping-particle":"","parse-names":false,"suffix":""},{"dropping-particle":"","family":"Dong","given":"Fran","non-dropping-particle":"","parse-names":false,"suffix":""},{"dropping-particle":"","family":"Carry","given":"Patrick M.","non-dropping-particle":"","parse-names":false,"suffix":""},{"dropping-particle":"","family":"Seifert","given":"Jennifer","non-dropping-particle":"","parse-names":false,"suffix":""},{"dropping-particle":"","family":"Waugh","given":"Kathleen","non-dropping-particle":"","parse-names":false,"suffix":""},{"dropping-particle":"","family":"Shorrosh","given":"Hanan","non-dropping-particle":"","parse-names":false,"suffix":""},{"dropping-particle":"","family":"Fingerlin","given":"Tasha","non-dropping-particle":"","parse-names":false,"suffix":""},{"dropping-particle":"","family":"Frohnert","given":"Brigitte I.","non-dropping-particle":"","parse-names":false,"suffix":""},{"dropping-particle":"V.","family":"Yang","given":"Ivana","non-dropping-particle":"","parse-names":false,"suffix":""},{"dropping-particle":"","family":"Kechris","given":"Katerina","non-dropping-particle":"","parse-names":false,"suffix":""},{"dropping-particle":"","family":"Rewers","given":"Marian","non-dropping-particle":"","parse-names":false,"suffix":""},{"dropping-particle":"","family":"Norris","given":"Jill M.","non-dropping-particle":"","parse-names":false,"suffix":""}],"container-title":"Scientific Reports","id":"ITEM-1","issue":"1","issued":{"date-parts":[["2020"]]},"page":"1-13","title":"Longitudinal DNA methylation differences precede type 1 diabetes","type":"article-journal","volume":"10"},"uris":["http://www.mendeley.com/documents/?uuid=da022c3e-de38-426a-bd04-f61b1d4775ca"]}],"mendeley":{"formattedCitation":"&lt;sup&gt;12&lt;/sup&gt;","plainTextFormattedCitation":"12","previouslyFormattedCitation":"&lt;sup&gt;12&lt;/sup&gt;"},"properties":{"noteIndex":0},"schema":"https://github.com/citation-style-language/schema/raw/master/csl-citation.json"}</w:instrText>
      </w:r>
      <w:r w:rsidR="00985046">
        <w:rPr>
          <w:rFonts w:ascii="Calibri" w:hAnsi="Calibri" w:cs="Calibri"/>
        </w:rPr>
        <w:fldChar w:fldCharType="separate"/>
      </w:r>
      <w:r w:rsidR="00985046" w:rsidRPr="00985046">
        <w:rPr>
          <w:rFonts w:ascii="Calibri" w:hAnsi="Calibri" w:cs="Calibri"/>
          <w:noProof/>
          <w:vertAlign w:val="superscript"/>
        </w:rPr>
        <w:t>12</w:t>
      </w:r>
      <w:r w:rsidR="00985046">
        <w:rPr>
          <w:rFonts w:ascii="Calibri" w:hAnsi="Calibri" w:cs="Calibri"/>
        </w:rPr>
        <w:fldChar w:fldCharType="end"/>
      </w:r>
    </w:p>
    <w:p w14:paraId="7E6BACEB" w14:textId="4BAF44E4" w:rsidR="0091783F" w:rsidRDefault="00377B89" w:rsidP="008D43A4">
      <w:pPr>
        <w:ind w:firstLine="720"/>
        <w:rPr>
          <w:rFonts w:ascii="Calibri" w:hAnsi="Calibri" w:cs="Calibri"/>
        </w:rPr>
      </w:pPr>
      <w:r w:rsidRPr="00255520">
        <w:rPr>
          <w:rFonts w:ascii="Calibri" w:hAnsi="Calibri" w:cs="Calibri"/>
        </w:rPr>
        <w:t>Environmental factors including viruses, diet, and the metabolome have also been linked with T1D etiology</w:t>
      </w:r>
      <w:r w:rsidR="00CB3688" w:rsidRPr="00255520">
        <w:rPr>
          <w:rFonts w:ascii="Calibri" w:hAnsi="Calibri" w:cs="Calibri"/>
        </w:rPr>
        <w:t>.</w:t>
      </w:r>
      <w:r w:rsidR="00B52259" w:rsidRPr="00255520">
        <w:rPr>
          <w:rFonts w:ascii="Calibri" w:hAnsi="Calibri" w:cs="Calibri"/>
        </w:rPr>
        <w:fldChar w:fldCharType="begin" w:fldLock="1"/>
      </w:r>
      <w:r w:rsidR="0035650C" w:rsidRPr="00255520">
        <w:rPr>
          <w:rFonts w:ascii="Calibri" w:hAnsi="Calibri" w:cs="Calibri"/>
        </w:rPr>
        <w:instrText>ADDIN CSL_CITATION {"citationItems":[{"id":"ITEM-1","itemData":{"DOI":"10.1016/S0140-6736(13)60591-7","ISSN":"1474547X","PMID":"23890997","abstract":"Over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disease.","author":[{"dropping-particle":"","family":"Atkinson","given":"Mark A.","non-dropping-particle":"","parse-names":false,"suffix":""},{"dropping-particle":"","family":"Eisenbarth","given":"George S.","non-dropping-particle":"","parse-names":false,"suffix":""},{"dropping-particle":"","family":"Michels","given":"Aaron W.","non-dropping-particle":"","parse-names":false,"suffix":""}],"container-title":"The Lancet","id":"ITEM-1","issue":"9911","issued":{"date-parts":[["2014"]]},"page":"69-82","publisher":"Elsevier Ltd","title":"Type 1 diabetes","type":"article-journal","volume":"383"},"uris":["http://www.mendeley.com/documents/?uuid=5ec1ab18-e195-4b89-9d79-eb5d3f462497"]}],"mendeley":{"formattedCitation":"&lt;sup&gt;7&lt;/sup&gt;","plainTextFormattedCitation":"7","previouslyFormattedCitation":"&lt;sup&gt;7&lt;/sup&gt;"},"properties":{"noteIndex":0},"schema":"https://github.com/citation-style-language/schema/raw/master/csl-citation.json"}</w:instrText>
      </w:r>
      <w:r w:rsidR="00B52259" w:rsidRPr="00255520">
        <w:rPr>
          <w:rFonts w:ascii="Calibri" w:hAnsi="Calibri" w:cs="Calibri"/>
        </w:rPr>
        <w:fldChar w:fldCharType="separate"/>
      </w:r>
      <w:r w:rsidR="00F33D95" w:rsidRPr="00255520">
        <w:rPr>
          <w:rFonts w:ascii="Calibri" w:hAnsi="Calibri" w:cs="Calibri"/>
          <w:noProof/>
          <w:vertAlign w:val="superscript"/>
        </w:rPr>
        <w:t>7</w:t>
      </w:r>
      <w:r w:rsidR="00B52259" w:rsidRPr="00255520">
        <w:rPr>
          <w:rFonts w:ascii="Calibri" w:hAnsi="Calibri" w:cs="Calibri"/>
        </w:rPr>
        <w:fldChar w:fldCharType="end"/>
      </w:r>
      <w:r w:rsidR="00B52259" w:rsidRPr="00255520">
        <w:rPr>
          <w:rFonts w:ascii="Calibri" w:hAnsi="Calibri" w:cs="Calibri"/>
        </w:rPr>
        <w:t xml:space="preserve"> </w:t>
      </w:r>
      <w:r w:rsidR="00EE3F29" w:rsidRPr="00255520">
        <w:rPr>
          <w:rFonts w:ascii="Calibri" w:hAnsi="Calibri" w:cs="Calibri"/>
        </w:rPr>
        <w:t>Previous studies have found associations between T1D and differentially expressed phospholipids and sphingolipids, excretion of modified amino acids, and vitamin D (and related compounds on its metabolic pathway).</w:t>
      </w:r>
      <w:r w:rsidR="00EE3F29" w:rsidRPr="00255520">
        <w:rPr>
          <w:rFonts w:ascii="Calibri" w:hAnsi="Calibri" w:cs="Calibri"/>
        </w:rPr>
        <w:fldChar w:fldCharType="begin" w:fldLock="1"/>
      </w:r>
      <w:r w:rsidR="0035650C" w:rsidRPr="00255520">
        <w:rPr>
          <w:rFonts w:ascii="Calibri" w:hAnsi="Calibri" w:cs="Calibri"/>
        </w:rPr>
        <w:instrText>ADDIN CSL_CITATION {"citationItems":[{"id":"ITEM-1","itemData":{"DOI":"10.1016/S0140-6736(13)60591-7","ISSN":"1474547X","PMID":"23890997","abstract":"Over the past decade, knowledge of the pathogenesis and natural history of type 1 diabetes has grown substantially, particularly with regard to disease prediction and heterogeneity, pancreatic pathology, and epidemiology. Technological improvements in insulin pumps and continuous glucose monitors help patients with type 1 diabetes manage the challenge of lifelong insulin administration. Agents that show promise for averting debilitating disease-associated complications have also been identified. However, despite broad organisational, intellectual, and fiscal investments, no means for preventing or curing type 1 diabetes exists, and, globally, the quality of diabetes management remains uneven. This Seminar discusses current progress in epidemiology, pathology, diagnosis, and treatment of type 1 diabetes, and prospects for an improved future for individuals with this disease.","author":[{"dropping-particle":"","family":"Atkinson","given":"Mark A.","non-dropping-particle":"","parse-names":false,"suffix":""},{"dropping-particle":"","family":"Eisenbarth","given":"George S.","non-dropping-particle":"","parse-names":false,"suffix":""},{"dropping-particle":"","family":"Michels","given":"Aaron W.","non-dropping-particle":"","parse-names":false,"suffix":""}],"container-title":"The Lancet","id":"ITEM-1","issue":"9911","issued":{"date-parts":[["2014"]]},"page":"69-82","publisher":"Elsevier Ltd","title":"Type 1 diabetes","type":"article-journal","volume":"383"},"uris":["http://www.mendeley.com/documents/?uuid=5ec1ab18-e195-4b89-9d79-eb5d3f462497"]},{"id":"ITEM-2","itemData":{"DOI":"10.1111/pedi.12323","ISSN":"13995448","abstract":"Recent increases in the incidence of both type 1 (T1D) and type 2 diabetes (T2D) in children and adolescents point to the importance of environmental factors in the development of these diseases. Metabolomic analysis explores the integrated response of the organism to environmental changes. Metabolic profiling can identify biomarkers that are predictive of disease incidence and development, potentially providing insight into disease pathogenesis. This review provides an overview of the role of metabolomic analysis in diabetes research and summarizes recent research relating to the development of T1D and T2D in children.","author":[{"dropping-particle":"","family":"Frohnert","given":"Brigitte I.","non-dropping-particle":"","parse-names":false,"suffix":""},{"dropping-particle":"","family":"Rewers","given":"Marian J.","non-dropping-particle":"","parse-names":false,"suffix":""}],"container-title":"Pediatric Diabetes","id":"ITEM-2","issue":"1","issued":{"date-parts":[["2016"]]},"page":"3-14","title":"Metabolomics in childhood diabetes","type":"article-journal","volume":"17"},"uris":["http://www.mendeley.com/documents/?uuid=26cf29f8-0fe2-41dc-b388-0de718a59a24"]}],"mendeley":{"formattedCitation":"&lt;sup&gt;4,7&lt;/sup&gt;","plainTextFormattedCitation":"4,7","previouslyFormattedCitation":"&lt;sup&gt;4,7&lt;/sup&gt;"},"properties":{"noteIndex":0},"schema":"https://github.com/citation-style-language/schema/raw/master/csl-citation.json"}</w:instrText>
      </w:r>
      <w:r w:rsidR="00EE3F29" w:rsidRPr="00255520">
        <w:rPr>
          <w:rFonts w:ascii="Calibri" w:hAnsi="Calibri" w:cs="Calibri"/>
        </w:rPr>
        <w:fldChar w:fldCharType="separate"/>
      </w:r>
      <w:r w:rsidR="00F33D95" w:rsidRPr="00255520">
        <w:rPr>
          <w:rFonts w:ascii="Calibri" w:hAnsi="Calibri" w:cs="Calibri"/>
          <w:noProof/>
          <w:vertAlign w:val="superscript"/>
        </w:rPr>
        <w:t>4,7</w:t>
      </w:r>
      <w:r w:rsidR="00EE3F29" w:rsidRPr="00255520">
        <w:rPr>
          <w:rFonts w:ascii="Calibri" w:hAnsi="Calibri" w:cs="Calibri"/>
        </w:rPr>
        <w:fldChar w:fldCharType="end"/>
      </w:r>
      <w:r w:rsidR="00122DC0" w:rsidRPr="00255520">
        <w:rPr>
          <w:rFonts w:ascii="Calibri" w:hAnsi="Calibri" w:cs="Calibri"/>
        </w:rPr>
        <w:t xml:space="preserve"> Branched chain amino acids (BCAAs) have </w:t>
      </w:r>
      <w:r w:rsidR="004E63BA">
        <w:rPr>
          <w:rFonts w:ascii="Calibri" w:hAnsi="Calibri" w:cs="Calibri"/>
        </w:rPr>
        <w:t xml:space="preserve">also </w:t>
      </w:r>
      <w:r w:rsidR="00122DC0" w:rsidRPr="00255520">
        <w:rPr>
          <w:rFonts w:ascii="Calibri" w:hAnsi="Calibri" w:cs="Calibri"/>
        </w:rPr>
        <w:t xml:space="preserve">been associated </w:t>
      </w:r>
      <w:commentRangeStart w:id="9"/>
      <w:r w:rsidR="00122DC0" w:rsidRPr="00255520">
        <w:rPr>
          <w:rFonts w:ascii="Calibri" w:hAnsi="Calibri" w:cs="Calibri"/>
        </w:rPr>
        <w:t>with insulin resistance</w:t>
      </w:r>
      <w:r w:rsidR="00A964F0" w:rsidRPr="00255520">
        <w:rPr>
          <w:rFonts w:ascii="Calibri" w:hAnsi="Calibri" w:cs="Calibri"/>
        </w:rPr>
        <w:t>.</w:t>
      </w:r>
      <w:r w:rsidR="00A964F0" w:rsidRPr="00255520">
        <w:rPr>
          <w:rFonts w:ascii="Calibri" w:hAnsi="Calibri" w:cs="Calibri"/>
        </w:rPr>
        <w:fldChar w:fldCharType="begin" w:fldLock="1"/>
      </w:r>
      <w:r w:rsidR="005C2A65">
        <w:rPr>
          <w:rFonts w:ascii="Calibri" w:hAnsi="Calibri" w:cs="Calibri"/>
        </w:rPr>
        <w:instrText>ADDIN CSL_CITATION {"citationItems":[{"id":"ITEM-1","itemData":{"DOI":"10.2337/dc15-2251","ISSN":"19355548","PMID":"27208380","abstract":"OBJECTIVE: To conduct a systematic review of cross-sectional and prospective human studies evaluating metabolite markers identified using high-throughput metabolomics techniques on prediabetes and type 2 diabetes. RESEARCH DESIGN AND METHODS: We searched MEDLINE and EMBASE databases through August 2015. We conducted a qualitative review of cross-sectional and prospective studies. Additionally, meta-analyses of metabolite markers, with data estimates from at least three prospective studies, and type 2 diabetes risk were conducted, and multivariableadjusted relative risks of type 2 diabetes were calculated per study-specific SD difference in a given metabolite. RESULTS: We identified 27 cross-sectional and 19 prospective publications reporting associations of metabolites and prediabetes and/or type 2 diabetes. Carbohydrate (glucose and fructose), lipid (phospholipids, sphingomyelins, and triglycerides), and amino acid (branched-chain amino acids, aromatic amino acids, glycine, and glutamine) metabolites were higher in individuals with type 2 diabetes compared with control subjects. Prospective studies provided evidence that blood concentrations of several metabolites, including hexoses, branched-chain amino acids, aromatic amino acids, phospholipids, and triglycerides, were associated with the incidence of prediabetes and type 2 diabetes. We meta-analyzed results from eight prospective studies that reported risk estimates for metabolites and type 2 diabetes, including 8,000 individuals of whom 1,940 had type 2 diabetes. We found 36% higher risk of type 2 diabetes per study-specific SD difference for isoleucine (pooled relative risk 1.36 [1.24-1.48]; I2 = 9.5%), 36% for leucine (1.36 [1.17-1.58]; I2 = 37.4%), 35% for valine (1.35 [1.19-1.53]; I2 = 45.8%), 36% for tyrosine (1.36 [1.19-1.55]; I2 = 51.6%), and 26% for phenylalanine (1.26 [1.10-1.44]; I2 = 56%). Glycine and glutamine were inversely associated with type 2 diabetes risk (0.89 [0.81-0.96] and 0.85 [0.82-0.89], respectively; both I2 = 0.0%). CONCLUSIONS: In studies using high-throughput metabolomics, several blood amino acids appear to be consistently associated with the risk of developing type 2 diabetes.","author":[{"dropping-particle":"","family":"Guasch-Ferré","given":"Marta","non-dropping-particle":"","parse-names":false,"suffix":""},{"dropping-particle":"","family":"Hruby","given":"Adela","non-dropping-particle":"","parse-names":false,"suffix":""},{"dropping-particle":"","family":"Toledo","given":"Estefanía","non-dropping-particle":"","parse-names":false,"suffix":""},{"dropping-particle":"","family":"Clish","given":"Clary B.","non-dropping-particle":"","parse-names":false,"suffix":""},{"dropping-particle":"","family":"Martínez-González","given":"Miguel A.","non-dropping-particle":"","parse-names":false,"suffix":""},{"dropping-particle":"","family":"Salas-Salvadó","given":"Jordi","non-dropping-particle":"","parse-names":false,"suffix":""},{"dropping-particle":"","family":"Hu","given":"Frank B.","non-dropping-particle":"","parse-names":false,"suffix":""}],"container-title":"Diabetes Care","id":"ITEM-1","issue":"5","issued":{"date-parts":[["2016"]]},"page":"833-846","title":"Metabolomics in prediabetes and diabetes: A systematic review and meta-analysis","type":"article-journal","volume":"39"},"uris":["http://www.mendeley.com/documents/?uuid=190328fa-adba-4e9a-9b57-4b4f1fff2547"]}],"mendeley":{"formattedCitation":"&lt;sup&gt;13&lt;/sup&gt;","plainTextFormattedCitation":"13","previouslyFormattedCitation":"&lt;sup&gt;13&lt;/sup&gt;"},"properties":{"noteIndex":0},"schema":"https://github.com/citation-style-language/schema/raw/master/csl-citation.json"}</w:instrText>
      </w:r>
      <w:r w:rsidR="00A964F0" w:rsidRPr="00255520">
        <w:rPr>
          <w:rFonts w:ascii="Calibri" w:hAnsi="Calibri" w:cs="Calibri"/>
        </w:rPr>
        <w:fldChar w:fldCharType="separate"/>
      </w:r>
      <w:r w:rsidR="00985046" w:rsidRPr="00985046">
        <w:rPr>
          <w:rFonts w:ascii="Calibri" w:hAnsi="Calibri" w:cs="Calibri"/>
          <w:noProof/>
          <w:vertAlign w:val="superscript"/>
        </w:rPr>
        <w:t>13</w:t>
      </w:r>
      <w:r w:rsidR="00A964F0" w:rsidRPr="00255520">
        <w:rPr>
          <w:rFonts w:ascii="Calibri" w:hAnsi="Calibri" w:cs="Calibri"/>
        </w:rPr>
        <w:fldChar w:fldCharType="end"/>
      </w:r>
      <w:r w:rsidR="00742377">
        <w:rPr>
          <w:rFonts w:ascii="Calibri" w:hAnsi="Calibri" w:cs="Calibri"/>
        </w:rPr>
        <w:t xml:space="preserve"> </w:t>
      </w:r>
    </w:p>
    <w:p w14:paraId="53A0010D" w14:textId="2CDB1DDA" w:rsidR="00CC5392" w:rsidRPr="00255520" w:rsidRDefault="00CC5392" w:rsidP="004B2639">
      <w:pPr>
        <w:ind w:firstLine="720"/>
        <w:rPr>
          <w:rFonts w:ascii="Calibri" w:hAnsi="Calibri" w:cs="Calibri"/>
        </w:rPr>
      </w:pPr>
      <w:r w:rsidRPr="00255520">
        <w:rPr>
          <w:rFonts w:ascii="Calibri" w:hAnsi="Calibri" w:cs="Calibri"/>
        </w:rPr>
        <w:t>Integration of epige</w:t>
      </w:r>
      <w:commentRangeEnd w:id="9"/>
      <w:r w:rsidR="00817DA6">
        <w:rPr>
          <w:rStyle w:val="CommentReference"/>
        </w:rPr>
        <w:commentReference w:id="9"/>
      </w:r>
      <w:r w:rsidRPr="00255520">
        <w:rPr>
          <w:rFonts w:ascii="Calibri" w:hAnsi="Calibri" w:cs="Calibri"/>
        </w:rPr>
        <w:t xml:space="preserve">netic and metabolomics data requires statistical methods capable of evaluating associations between many different variables in complex multilevel networks. Bayesian networks are becoming increasingly popular for analysis of </w:t>
      </w:r>
      <w:r w:rsidR="00972F33" w:rsidRPr="00255520">
        <w:rPr>
          <w:rFonts w:ascii="Calibri" w:hAnsi="Calibri" w:cs="Calibri"/>
        </w:rPr>
        <w:t>large-scale</w:t>
      </w:r>
      <w:r w:rsidRPr="00255520">
        <w:rPr>
          <w:rFonts w:ascii="Calibri" w:hAnsi="Calibri" w:cs="Calibri"/>
        </w:rPr>
        <w:t xml:space="preserve"> systems biology (“omics”) data, including protein-protein interactions and gene regulatory networks</w:t>
      </w:r>
      <w:r w:rsidR="00CC75FE" w:rsidRPr="00255520">
        <w:rPr>
          <w:rFonts w:ascii="Calibri" w:hAnsi="Calibri" w:cs="Calibri"/>
        </w:rPr>
        <w:t>.</w:t>
      </w:r>
      <w:r w:rsidR="00972F33" w:rsidRPr="00255520">
        <w:rPr>
          <w:rFonts w:ascii="Calibri" w:hAnsi="Calibri" w:cs="Calibri"/>
        </w:rPr>
        <w:fldChar w:fldCharType="begin" w:fldLock="1"/>
      </w:r>
      <w:r w:rsidR="005C2A65">
        <w:rPr>
          <w:rFonts w:ascii="Calibri" w:hAnsi="Calibri" w:cs="Calibri"/>
        </w:rPr>
        <w:instrText>ADDIN CSL_CITATION {"citationItems":[{"id":"ITEM-1","itemData":{"DOI":"10.1007/s12561-016-9176-6","ISSN":"18671772","abstract":"In this paper, we propose a Bayesian hierarchical approach to infer network structures across multiple sample groups where both shared and differential edges may exist across the groups. In our approach, we link graphs through a Markov random field prior. This prior on network similarity provides a measure of pairwise relatedness that borrows strength only between related groups. We incorporate the computational efficiency of continuous shrinkage priors, improving scalability for network estimation in cases of larger dimensionality. Our model is applied to patient groups with increasing levels of chronic obstructive pulmonary disease severity, with the goal of better understanding the break down of gene pathways as the disease progresses. Our approach is able to identify critical hub genes for four targeted pathways. Furthermore, it identifies gene connections that are disrupted with increased disease severity and that characterize the disease evolution. We also demonstrate the superior performance of our approach with respect to competing methods, using simulated data.","author":[{"dropping-particle":"","family":"Shaddox","given":"Elin","non-dropping-particle":"","parse-names":false,"suffix":""},{"dropping-particle":"","family":"Stingo","given":"Francesco C.","non-dropping-particle":"","parse-names":false,"suffix":""},{"dropping-particle":"","family":"Peterson","given":"Christine B.","non-dropping-particle":"","parse-names":false,"suffix":""},{"dropping-particle":"","family":"Jacobson","given":"Sean","non-dropping-particle":"","parse-names":false,"suffix":""},{"dropping-particle":"","family":"Cruickshank-Quinn","given":"Charmion","non-dropping-particle":"","parse-names":false,"suffix":""},{"dropping-particle":"","family":"Kechris","given":"Katerina","non-dropping-particle":"","parse-names":false,"suffix":""},{"dropping-particle":"","family":"Bowler","given":"Russell","non-dropping-particle":"","parse-names":false,"suffix":""},{"dropping-particle":"","family":"Vannucci","given":"Marina","non-dropping-particle":"","parse-names":false,"suffix":""}],"container-title":"Statistics in Biosciences","id":"ITEM-1","issue":"1","issued":{"date-parts":[["2018"]]},"page":"59-85","publisher":"Springer US","title":"A Bayesian Approach for Learning Gene Networks Underlying Disease Severity in COPD","type":"article-journal","volume":"10"},"uris":["http://www.mendeley.com/documents/?uuid=db9ccdc9-06b2-4574-b330-5c575e270190"]}],"mendeley":{"formattedCitation":"&lt;sup&gt;14&lt;/sup&gt;","plainTextFormattedCitation":"14","previouslyFormattedCitation":"&lt;sup&gt;14&lt;/sup&gt;"},"properties":{"noteIndex":0},"schema":"https://github.com/citation-style-language/schema/raw/master/csl-citation.json"}</w:instrText>
      </w:r>
      <w:r w:rsidR="00972F33" w:rsidRPr="00255520">
        <w:rPr>
          <w:rFonts w:ascii="Calibri" w:hAnsi="Calibri" w:cs="Calibri"/>
        </w:rPr>
        <w:fldChar w:fldCharType="separate"/>
      </w:r>
      <w:r w:rsidR="00985046" w:rsidRPr="00985046">
        <w:rPr>
          <w:rFonts w:ascii="Calibri" w:hAnsi="Calibri" w:cs="Calibri"/>
          <w:noProof/>
          <w:vertAlign w:val="superscript"/>
        </w:rPr>
        <w:t>14</w:t>
      </w:r>
      <w:r w:rsidR="00972F33" w:rsidRPr="00255520">
        <w:rPr>
          <w:rFonts w:ascii="Calibri" w:hAnsi="Calibri" w:cs="Calibri"/>
        </w:rPr>
        <w:fldChar w:fldCharType="end"/>
      </w:r>
      <w:r w:rsidR="00276EA7" w:rsidRPr="00255520">
        <w:rPr>
          <w:rFonts w:ascii="Calibri" w:hAnsi="Calibri" w:cs="Calibri"/>
        </w:rPr>
        <w:t xml:space="preserve"> This approach can be used to generate intuitive graphical models, which represent probabilistic dependence between multiple variables</w:t>
      </w:r>
      <w:r w:rsidR="003F746E" w:rsidRPr="00255520">
        <w:rPr>
          <w:rFonts w:ascii="Calibri" w:hAnsi="Calibri" w:cs="Calibri"/>
        </w:rPr>
        <w:fldChar w:fldCharType="begin" w:fldLock="1"/>
      </w:r>
      <w:r w:rsidR="005C2A65">
        <w:rPr>
          <w:rFonts w:ascii="Calibri" w:hAnsi="Calibri" w:cs="Calibri"/>
        </w:rPr>
        <w:instrText>ADDIN CSL_CITATION {"citationItems":[{"id":"ITEM-1","itemData":{"DOI":"10.1007/s12561-016-9176-6","ISSN":"18671772","abstract":"In this paper, we propose a Bayesian hierarchical approach to infer network structures across multiple sample groups where both shared and differential edges may exist across the groups. In our approach, we link graphs through a Markov random field prior. This prior on network similarity provides a measure of pairwise relatedness that borrows strength only between related groups. We incorporate the computational efficiency of continuous shrinkage priors, improving scalability for network estimation in cases of larger dimensionality. Our model is applied to patient groups with increasing levels of chronic obstructive pulmonary disease severity, with the goal of better understanding the break down of gene pathways as the disease progresses. Our approach is able to identify critical hub genes for four targeted pathways. Furthermore, it identifies gene connections that are disrupted with increased disease severity and that characterize the disease evolution. We also demonstrate the superior performance of our approach with respect to competing methods, using simulated data.","author":[{"dropping-particle":"","family":"Shaddox","given":"Elin","non-dropping-particle":"","parse-names":false,"suffix":""},{"dropping-particle":"","family":"Stingo","given":"Francesco C.","non-dropping-particle":"","parse-names":false,"suffix":""},{"dropping-particle":"","family":"Peterson","given":"Christine B.","non-dropping-particle":"","parse-names":false,"suffix":""},{"dropping-particle":"","family":"Jacobson","given":"Sean","non-dropping-particle":"","parse-names":false,"suffix":""},{"dropping-particle":"","family":"Cruickshank-Quinn","given":"Charmion","non-dropping-particle":"","parse-names":false,"suffix":""},{"dropping-particle":"","family":"Kechris","given":"Katerina","non-dropping-particle":"","parse-names":false,"suffix":""},{"dropping-particle":"","family":"Bowler","given":"Russell","non-dropping-particle":"","parse-names":false,"suffix":""},{"dropping-particle":"","family":"Vannucci","given":"Marina","non-dropping-particle":"","parse-names":false,"suffix":""}],"container-title":"Statistics in Biosciences","id":"ITEM-1","issue":"1","issued":{"date-parts":[["2018"]]},"page":"59-85","publisher":"Springer US","title":"A Bayesian Approach for Learning Gene Networks Underlying Disease Severity in COPD","type":"article-journal","volume":"10"},"uris":["http://www.mendeley.com/documents/?uuid=db9ccdc9-06b2-4574-b330-5c575e270190"]},{"id":"ITEM-2","itemData":{"DOI":"10.1126/science.1105809","ISSN":"00368075","PMID":"15845847","abstract":"Machine learning was applied for the automated derivation of causal influences in cellular signaling networks. This derivation relied on the simultaneous measurement of multiple phosphorylated protein and phospholipid components in thousands of individual primary human immune system cells. Perturbing these cells with molecular interventions drove the ordering of connections between pathway components, wherein Bayesian network computational methods automatically elucidated most of the traditionally reported signaling relationships and predicted novel interpathway network causalities, which we verified experimentally. Reconstruction of network models from physiologically relevant primary single cells might be applied to understanding native-state tissue signaling biology, complex drug actions, and dysfunctional signaling in diseased cells.","author":[{"dropping-particle":"","family":"Sachs","given":"Karen","non-dropping-particle":"","parse-names":false,"suffix":""},{"dropping-particle":"","family":"Perez","given":"Omar","non-dropping-particle":"","parse-names":false,"suffix":""},{"dropping-particle":"","family":"Pe'er","given":"Dana","non-dropping-particle":"","parse-names":false,"suffix":""},{"dropping-particle":"","family":"Lauffenburger","given":"Douglas A.","non-dropping-particle":"","parse-names":false,"suffix":""},{"dropping-particle":"","family":"Nolan","given":"Garry P.","non-dropping-particle":"","parse-names":false,"suffix":""}],"container-title":"Science","id":"ITEM-2","issue":"5721","issued":{"date-parts":[["2005"]]},"page":"523-529","title":"Causal protein-signaling networks derived from multiparameter single-cell data","type":"article-journal","volume":"308"},"uris":["http://www.mendeley.com/documents/?uuid=343caf65-a906-485d-9194-263dd8a59f9f"]}],"mendeley":{"formattedCitation":"&lt;sup&gt;14,15&lt;/sup&gt;","plainTextFormattedCitation":"14,15","previouslyFormattedCitation":"&lt;sup&gt;14,15&lt;/sup&gt;"},"properties":{"noteIndex":0},"schema":"https://github.com/citation-style-language/schema/raw/master/csl-citation.json"}</w:instrText>
      </w:r>
      <w:r w:rsidR="003F746E" w:rsidRPr="00255520">
        <w:rPr>
          <w:rFonts w:ascii="Calibri" w:hAnsi="Calibri" w:cs="Calibri"/>
        </w:rPr>
        <w:fldChar w:fldCharType="separate"/>
      </w:r>
      <w:r w:rsidR="00985046" w:rsidRPr="00985046">
        <w:rPr>
          <w:rFonts w:ascii="Calibri" w:hAnsi="Calibri" w:cs="Calibri"/>
          <w:noProof/>
          <w:vertAlign w:val="superscript"/>
        </w:rPr>
        <w:t>14,15</w:t>
      </w:r>
      <w:r w:rsidR="003F746E" w:rsidRPr="00255520">
        <w:rPr>
          <w:rFonts w:ascii="Calibri" w:hAnsi="Calibri" w:cs="Calibri"/>
        </w:rPr>
        <w:fldChar w:fldCharType="end"/>
      </w:r>
      <w:r w:rsidR="009D2383" w:rsidRPr="00255520">
        <w:rPr>
          <w:rFonts w:ascii="Calibri" w:hAnsi="Calibri" w:cs="Calibri"/>
        </w:rPr>
        <w:t xml:space="preserve"> and avoid many of the pitfalls of traditional mediation analyses</w:t>
      </w:r>
      <w:r w:rsidR="00596C23" w:rsidRPr="00255520">
        <w:rPr>
          <w:rFonts w:ascii="Calibri" w:hAnsi="Calibri" w:cs="Calibri"/>
        </w:rPr>
        <w:t>.</w:t>
      </w:r>
      <w:r w:rsidR="00330CF8" w:rsidRPr="00255520">
        <w:rPr>
          <w:rFonts w:ascii="Calibri" w:hAnsi="Calibri" w:cs="Calibri"/>
        </w:rPr>
        <w:fldChar w:fldCharType="begin" w:fldLock="1"/>
      </w:r>
      <w:r w:rsidR="005C2A65">
        <w:rPr>
          <w:rFonts w:ascii="Calibri" w:hAnsi="Calibri" w:cs="Calibri"/>
        </w:rPr>
        <w:instrText>ADDIN CSL_CITATION {"citationItems":[{"id":"ITEM-1","itemData":{"DOI":"10.1186/s12864-018-5004-3","ISSN":"14712164","PMID":"30157779","abstract":"Background: MicroRNAs (miRNAs) are small non-coding RNAs that bind messenger RNAs and promote their degradation or repress their translation. There is increasing evidence of miRNAs playing an important role in alcohol related disorders. However, the role of miRNAs as mediators of the genetic effect on alcohol phenotypes is not fully understood. We conducted a high-throughput sequencing study to measure miRNA expression levels in alcohol naïve animals in the LXS panel of recombinant inbred (RI) mouse strains. We then combined the sequencing data with genotype data, microarry gene expression data, and data on alcohol-related behavioral phenotypes such as 'Drinking in the dark', 'Sleep time', and 'Low dose activation' from the same RI panel. SNP-miRNA-gene triplets with strong association within the triplet that were also associated with one of the 4 alcohol phenotypes were selected and a Bayesian network analysis was used to aggregate results into a directed network model. Results: We found several triplets with strong association within the triplet that were also associated with one of the alcohol phenotypes. The Bayesian network analysis found two networks where a miRNA mediates the genetic effect on the alcohol phenotype. The miRNAs were found to influence the expression of protein-coding genes, which in turn influences the quantitative phenotypes. The pathways in which these genes are enriched have been previously associated with alcohol-related traits. Conclusion: This work enhances association studies by identifying miRNAs that may be mediating the association between genetic markers (SNPs) and the alcohol phenotypes. It suggests a mechanism of how genetic variants are affecting traits of interest through the modification of miRNA expression.","author":[{"dropping-particle":"","family":"Rudra","given":"Pratyaydipta","non-dropping-particle":"","parse-names":false,"suffix":""},{"dropping-particle":"","family":"Shi","given":"Wen J.","non-dropping-particle":"","parse-names":false,"suffix":""},{"dropping-particle":"","family":"Russell","given":"Pamela","non-dropping-particle":"","parse-names":false,"suffix":""},{"dropping-particle":"","family":"Vestal","given":"Brian","non-dropping-particle":"","parse-names":false,"suffix":""},{"dropping-particle":"","family":"Tabakoff","given":"Boris","non-dropping-particle":"","parse-names":false,"suffix":""},{"dropping-particle":"","family":"Hoffman","given":"Paula","non-dropping-particle":"","parse-names":false,"suffix":""},{"dropping-particle":"","family":"Kechris","given":"Katerina","non-dropping-particle":"","parse-names":false,"suffix":""},{"dropping-particle":"","family":"Saba","given":"Laura","non-dropping-particle":"","parse-names":false,"suffix":""}],"container-title":"BMC Genomics","id":"ITEM-1","issue":"1","issued":{"date-parts":[["2018"]]},"page":"1-12","publisher":"BMC Genomics","title":"Predictive modeling of miRNA-mediated predisposition to alcohol-related phenotypes in mouse","type":"article-journal","volume":"19"},"uris":["http://www.mendeley.com/documents/?uuid=44a0d85b-e039-4b61-ad0d-a5c4aaa45dc5"]}],"mendeley":{"formattedCitation":"&lt;sup&gt;16&lt;/sup&gt;","plainTextFormattedCitation":"16","previouslyFormattedCitation":"&lt;sup&gt;16&lt;/sup&gt;"},"properties":{"noteIndex":0},"schema":"https://github.com/citation-style-language/schema/raw/master/csl-citation.json"}</w:instrText>
      </w:r>
      <w:r w:rsidR="00330CF8" w:rsidRPr="00255520">
        <w:rPr>
          <w:rFonts w:ascii="Calibri" w:hAnsi="Calibri" w:cs="Calibri"/>
        </w:rPr>
        <w:fldChar w:fldCharType="separate"/>
      </w:r>
      <w:r w:rsidR="00985046" w:rsidRPr="00985046">
        <w:rPr>
          <w:rFonts w:ascii="Calibri" w:hAnsi="Calibri" w:cs="Calibri"/>
          <w:noProof/>
          <w:vertAlign w:val="superscript"/>
        </w:rPr>
        <w:t>16</w:t>
      </w:r>
      <w:r w:rsidR="00330CF8" w:rsidRPr="00255520">
        <w:rPr>
          <w:rFonts w:ascii="Calibri" w:hAnsi="Calibri" w:cs="Calibri"/>
        </w:rPr>
        <w:fldChar w:fldCharType="end"/>
      </w:r>
      <w:r w:rsidR="000628E3">
        <w:rPr>
          <w:rFonts w:ascii="Calibri" w:hAnsi="Calibri" w:cs="Calibri"/>
        </w:rPr>
        <w:t xml:space="preserve"> </w:t>
      </w:r>
      <w:r w:rsidR="00A0088F">
        <w:rPr>
          <w:rFonts w:ascii="Calibri" w:hAnsi="Calibri" w:cs="Calibri"/>
        </w:rPr>
        <w:t>Also, p</w:t>
      </w:r>
      <w:r w:rsidR="000628E3">
        <w:rPr>
          <w:rFonts w:ascii="Calibri" w:hAnsi="Calibri" w:cs="Calibri"/>
        </w:rPr>
        <w:t xml:space="preserve">robabilistic </w:t>
      </w:r>
      <w:r w:rsidR="003377B7">
        <w:rPr>
          <w:rFonts w:ascii="Calibri" w:hAnsi="Calibri" w:cs="Calibri"/>
        </w:rPr>
        <w:t xml:space="preserve">dependence </w:t>
      </w:r>
      <w:r w:rsidR="00CA531B">
        <w:rPr>
          <w:rFonts w:ascii="Calibri" w:hAnsi="Calibri" w:cs="Calibri"/>
        </w:rPr>
        <w:t xml:space="preserve">relationships can be interpreted as </w:t>
      </w:r>
      <w:r w:rsidR="00522E9E">
        <w:rPr>
          <w:rFonts w:ascii="Calibri" w:hAnsi="Calibri" w:cs="Calibri"/>
        </w:rPr>
        <w:t xml:space="preserve">causal </w:t>
      </w:r>
      <w:r w:rsidR="00A15726">
        <w:rPr>
          <w:rFonts w:ascii="Calibri" w:hAnsi="Calibri" w:cs="Calibri"/>
        </w:rPr>
        <w:t xml:space="preserve">pathways, which </w:t>
      </w:r>
      <w:r w:rsidR="0063287E">
        <w:rPr>
          <w:rFonts w:ascii="Calibri" w:hAnsi="Calibri" w:cs="Calibri"/>
        </w:rPr>
        <w:t>clarifies the biolo</w:t>
      </w:r>
      <w:r w:rsidR="00FC515A">
        <w:rPr>
          <w:rFonts w:ascii="Calibri" w:hAnsi="Calibri" w:cs="Calibri"/>
        </w:rPr>
        <w:t>gic</w:t>
      </w:r>
      <w:r w:rsidR="0063287E">
        <w:rPr>
          <w:rFonts w:ascii="Calibri" w:hAnsi="Calibri" w:cs="Calibri"/>
        </w:rPr>
        <w:t xml:space="preserve">al interpretation of </w:t>
      </w:r>
      <w:r w:rsidR="00BF2F9F">
        <w:rPr>
          <w:rFonts w:ascii="Calibri" w:hAnsi="Calibri" w:cs="Calibri"/>
        </w:rPr>
        <w:t>results.</w:t>
      </w:r>
      <w:r w:rsidR="00F555D6" w:rsidRPr="00255520">
        <w:rPr>
          <w:rFonts w:ascii="Calibri" w:hAnsi="Calibri" w:cs="Calibri"/>
        </w:rPr>
        <w:t xml:space="preserve"> We hope to derive a graphical model of the relationships between metabolites and methylation sites, in order to illustrate and make inferences on the epigenetic and environmental pathways that lead to T1D.</w:t>
      </w:r>
    </w:p>
    <w:p w14:paraId="55D1DE18" w14:textId="6DEAA5D9" w:rsidR="002451BC" w:rsidRPr="00255520" w:rsidRDefault="00625410" w:rsidP="00625410">
      <w:pPr>
        <w:pStyle w:val="Heading1"/>
        <w:rPr>
          <w:rFonts w:ascii="Calibri" w:eastAsiaTheme="minorEastAsia" w:hAnsi="Calibri" w:cs="Calibri"/>
        </w:rPr>
      </w:pPr>
      <w:bookmarkStart w:id="10" w:name="_Toc45546120"/>
      <w:commentRangeStart w:id="11"/>
      <w:r w:rsidRPr="00255520">
        <w:rPr>
          <w:rFonts w:ascii="Calibri" w:eastAsiaTheme="minorEastAsia" w:hAnsi="Calibri" w:cs="Calibri"/>
        </w:rPr>
        <w:lastRenderedPageBreak/>
        <w:t>Specific Aims</w:t>
      </w:r>
      <w:bookmarkEnd w:id="10"/>
      <w:commentRangeEnd w:id="11"/>
      <w:r w:rsidR="00817DA6">
        <w:rPr>
          <w:rStyle w:val="CommentReference"/>
          <w:rFonts w:asciiTheme="minorHAnsi" w:eastAsiaTheme="minorHAnsi" w:hAnsiTheme="minorHAnsi" w:cstheme="minorBidi"/>
          <w:color w:val="auto"/>
        </w:rPr>
        <w:commentReference w:id="11"/>
      </w:r>
    </w:p>
    <w:p w14:paraId="5D475C62" w14:textId="5F5F5E80" w:rsidR="0094366D" w:rsidRPr="00255520" w:rsidRDefault="0094366D" w:rsidP="0094366D">
      <w:pPr>
        <w:rPr>
          <w:rFonts w:ascii="Calibri" w:hAnsi="Calibri" w:cs="Calibri"/>
        </w:rPr>
      </w:pPr>
    </w:p>
    <w:p w14:paraId="68B9469D" w14:textId="74BE279F" w:rsidR="00617CF7" w:rsidRPr="00255520" w:rsidRDefault="0078547A" w:rsidP="0078547A">
      <w:pPr>
        <w:pStyle w:val="Heading2"/>
        <w:rPr>
          <w:rFonts w:ascii="Calibri" w:hAnsi="Calibri" w:cs="Calibri"/>
          <w:u w:val="single"/>
        </w:rPr>
      </w:pPr>
      <w:bookmarkStart w:id="12" w:name="_Toc45546121"/>
      <w:commentRangeStart w:id="13"/>
      <w:r w:rsidRPr="00255520">
        <w:rPr>
          <w:rFonts w:ascii="Calibri" w:hAnsi="Calibri" w:cs="Calibri"/>
          <w:u w:val="single"/>
        </w:rPr>
        <w:t>Primary Aim 1</w:t>
      </w:r>
      <w:bookmarkEnd w:id="12"/>
    </w:p>
    <w:p w14:paraId="5EA068E7" w14:textId="0CCC3CB3" w:rsidR="00F0772C" w:rsidRPr="00255520" w:rsidRDefault="00F0772C" w:rsidP="008279BB">
      <w:pPr>
        <w:rPr>
          <w:rFonts w:ascii="Calibri" w:hAnsi="Calibri" w:cs="Calibri"/>
        </w:rPr>
      </w:pPr>
      <w:r w:rsidRPr="00255520">
        <w:rPr>
          <w:rFonts w:ascii="Calibri" w:hAnsi="Calibri" w:cs="Calibri"/>
        </w:rPr>
        <w:t xml:space="preserve">Construct multi-Omics networks connecting T1D status, metabolite concentrations, and methylation levels at select CpG sites. </w:t>
      </w:r>
    </w:p>
    <w:p w14:paraId="4EC1616D" w14:textId="6BC38250" w:rsidR="005E2A6B" w:rsidRPr="00255520" w:rsidRDefault="005E2A6B" w:rsidP="005E2A6B">
      <w:pPr>
        <w:rPr>
          <w:rFonts w:ascii="Calibri" w:hAnsi="Calibri" w:cs="Calibri"/>
        </w:rPr>
      </w:pPr>
    </w:p>
    <w:p w14:paraId="466B3099" w14:textId="075FF5B3" w:rsidR="005E2A6B" w:rsidRPr="00255520" w:rsidRDefault="00555A44" w:rsidP="00555A44">
      <w:pPr>
        <w:pStyle w:val="Heading3"/>
        <w:rPr>
          <w:rFonts w:ascii="Calibri" w:hAnsi="Calibri" w:cs="Calibri"/>
          <w:u w:val="single"/>
        </w:rPr>
      </w:pPr>
      <w:bookmarkStart w:id="14" w:name="_Toc45546122"/>
      <w:r w:rsidRPr="00255520">
        <w:rPr>
          <w:rFonts w:ascii="Calibri" w:hAnsi="Calibri" w:cs="Calibri"/>
          <w:u w:val="single"/>
        </w:rPr>
        <w:t>Secondary Aim 1a</w:t>
      </w:r>
      <w:bookmarkEnd w:id="14"/>
    </w:p>
    <w:p w14:paraId="025D8F0D" w14:textId="0EF82259" w:rsidR="00105512" w:rsidRPr="00255520" w:rsidRDefault="00B209F1" w:rsidP="00105512">
      <w:pPr>
        <w:rPr>
          <w:rFonts w:ascii="Calibri" w:hAnsi="Calibri" w:cs="Calibri"/>
        </w:rPr>
      </w:pPr>
      <w:r w:rsidRPr="00255520">
        <w:rPr>
          <w:rFonts w:ascii="Calibri" w:hAnsi="Calibri" w:cs="Calibri"/>
        </w:rPr>
        <w:t>Compare the triad and SmCCNet approaches to feature reduction.</w:t>
      </w:r>
    </w:p>
    <w:p w14:paraId="604A63E2" w14:textId="20E6ADBE" w:rsidR="004D6EA2" w:rsidRPr="00255520" w:rsidRDefault="004D6EA2" w:rsidP="00105512">
      <w:pPr>
        <w:rPr>
          <w:rFonts w:ascii="Calibri" w:hAnsi="Calibri" w:cs="Calibri"/>
        </w:rPr>
      </w:pPr>
    </w:p>
    <w:p w14:paraId="4CA4274B" w14:textId="416684C5" w:rsidR="004D6EA2" w:rsidRPr="00255520" w:rsidRDefault="00B74506" w:rsidP="00B74506">
      <w:pPr>
        <w:pStyle w:val="Heading3"/>
        <w:rPr>
          <w:rFonts w:ascii="Calibri" w:eastAsiaTheme="minorEastAsia" w:hAnsi="Calibri" w:cs="Calibri"/>
          <w:u w:val="single"/>
        </w:rPr>
      </w:pPr>
      <w:bookmarkStart w:id="15" w:name="_Toc45546123"/>
      <w:r w:rsidRPr="00255520">
        <w:rPr>
          <w:rFonts w:ascii="Calibri" w:eastAsiaTheme="minorEastAsia" w:hAnsi="Calibri" w:cs="Calibri"/>
          <w:u w:val="single"/>
        </w:rPr>
        <w:t>Secondary Aim 1b</w:t>
      </w:r>
      <w:bookmarkEnd w:id="15"/>
    </w:p>
    <w:p w14:paraId="150044CC" w14:textId="70468CAF" w:rsidR="00B74506" w:rsidRPr="00255520" w:rsidRDefault="00B74506" w:rsidP="00B74506">
      <w:pPr>
        <w:rPr>
          <w:rFonts w:ascii="Calibri" w:hAnsi="Calibri" w:cs="Calibri"/>
        </w:rPr>
      </w:pPr>
      <w:r w:rsidRPr="00255520">
        <w:rPr>
          <w:rFonts w:ascii="Calibri" w:hAnsi="Calibri" w:cs="Calibri"/>
        </w:rPr>
        <w:t>Compare BNA triad results from the “bnlearn” R package to likelihood-based causal mediation results from the “cit” R package.</w:t>
      </w:r>
    </w:p>
    <w:commentRangeEnd w:id="13"/>
    <w:p w14:paraId="5D90090A" w14:textId="79B79B06" w:rsidR="000B7F40" w:rsidRPr="00255520" w:rsidRDefault="00817DA6" w:rsidP="00B74506">
      <w:pPr>
        <w:rPr>
          <w:rFonts w:ascii="Calibri" w:hAnsi="Calibri" w:cs="Calibri"/>
        </w:rPr>
      </w:pPr>
      <w:r>
        <w:rPr>
          <w:rStyle w:val="CommentReference"/>
        </w:rPr>
        <w:commentReference w:id="13"/>
      </w:r>
    </w:p>
    <w:p w14:paraId="13C31F95" w14:textId="3ADD01B9" w:rsidR="000B7F40" w:rsidRPr="00255520" w:rsidRDefault="002F2AA0" w:rsidP="002F2AA0">
      <w:pPr>
        <w:pStyle w:val="Heading2"/>
        <w:rPr>
          <w:rFonts w:ascii="Calibri" w:hAnsi="Calibri" w:cs="Calibri"/>
          <w:u w:val="single"/>
        </w:rPr>
      </w:pPr>
      <w:bookmarkStart w:id="16" w:name="_Toc45546124"/>
      <w:commentRangeStart w:id="17"/>
      <w:r w:rsidRPr="00255520">
        <w:rPr>
          <w:rFonts w:ascii="Calibri" w:hAnsi="Calibri" w:cs="Calibri"/>
          <w:u w:val="single"/>
        </w:rPr>
        <w:t>Primary Aim 2</w:t>
      </w:r>
      <w:bookmarkEnd w:id="16"/>
    </w:p>
    <w:p w14:paraId="6D8574AA" w14:textId="77777777" w:rsidR="00D45814" w:rsidRPr="00255520" w:rsidRDefault="00D45814" w:rsidP="00D45814">
      <w:pPr>
        <w:rPr>
          <w:rFonts w:ascii="Calibri" w:hAnsi="Calibri" w:cs="Calibri"/>
        </w:rPr>
      </w:pPr>
      <w:r w:rsidRPr="00255520">
        <w:rPr>
          <w:rFonts w:ascii="Calibri" w:hAnsi="Calibri" w:cs="Calibri"/>
        </w:rPr>
        <w:t>Use BNA on reduced feature set to learn the structure of methylation and metabolomic pathways related to T1D. This final network structure will allow us to analyze the probabilistic dependence relationships between metabolites, methylation sites, and T1D.</w:t>
      </w:r>
      <w:commentRangeEnd w:id="17"/>
      <w:r w:rsidR="00817DA6">
        <w:rPr>
          <w:rStyle w:val="CommentReference"/>
        </w:rPr>
        <w:commentReference w:id="17"/>
      </w:r>
    </w:p>
    <w:p w14:paraId="0D5BF5AF" w14:textId="77777777" w:rsidR="00C77B6F" w:rsidRPr="00255520" w:rsidRDefault="00C77B6F">
      <w:pPr>
        <w:rPr>
          <w:rFonts w:ascii="Calibri" w:eastAsiaTheme="minorEastAsia" w:hAnsi="Calibri" w:cs="Calibri"/>
        </w:rPr>
      </w:pPr>
    </w:p>
    <w:p w14:paraId="7B8DA2F0" w14:textId="77777777" w:rsidR="00C77B6F" w:rsidRPr="00255520" w:rsidRDefault="00C77B6F" w:rsidP="00C77B6F">
      <w:pPr>
        <w:pStyle w:val="Heading2"/>
        <w:rPr>
          <w:rFonts w:ascii="Calibri" w:eastAsiaTheme="minorEastAsia" w:hAnsi="Calibri" w:cs="Calibri"/>
          <w:u w:val="single"/>
        </w:rPr>
      </w:pPr>
      <w:bookmarkStart w:id="18" w:name="_Toc45546125"/>
      <w:commentRangeStart w:id="19"/>
      <w:r w:rsidRPr="00255520">
        <w:rPr>
          <w:rFonts w:ascii="Calibri" w:eastAsiaTheme="minorEastAsia" w:hAnsi="Calibri" w:cs="Calibri"/>
          <w:u w:val="single"/>
        </w:rPr>
        <w:t>Primary Aim 3</w:t>
      </w:r>
      <w:bookmarkEnd w:id="18"/>
    </w:p>
    <w:p w14:paraId="03B0CE2C" w14:textId="7E83DE2B" w:rsidR="00C77B6F" w:rsidRPr="00255520" w:rsidRDefault="00C77B6F" w:rsidP="00C77B6F">
      <w:pPr>
        <w:rPr>
          <w:rFonts w:ascii="Calibri" w:hAnsi="Calibri" w:cs="Calibri"/>
        </w:rPr>
      </w:pPr>
      <w:r w:rsidRPr="00255520">
        <w:rPr>
          <w:rFonts w:ascii="Calibri" w:hAnsi="Calibri" w:cs="Calibri"/>
        </w:rPr>
        <w:t>Place the final network structure in biological context using known metabolomic and methylation pathways from previous research and public databases such as MethDB and the Human Metabolome Database (HMDB).</w:t>
      </w:r>
    </w:p>
    <w:commentRangeEnd w:id="19"/>
    <w:p w14:paraId="23EF2610" w14:textId="2893F2D4" w:rsidR="00B15F55" w:rsidRPr="00255520" w:rsidRDefault="00817DA6" w:rsidP="00C77B6F">
      <w:pPr>
        <w:rPr>
          <w:rFonts w:ascii="Calibri" w:hAnsi="Calibri" w:cs="Calibri"/>
        </w:rPr>
      </w:pPr>
      <w:r>
        <w:rPr>
          <w:rStyle w:val="CommentReference"/>
        </w:rPr>
        <w:commentReference w:id="19"/>
      </w:r>
    </w:p>
    <w:p w14:paraId="4ED77FA3" w14:textId="0D6C6C81" w:rsidR="00B15F55" w:rsidRPr="00255520" w:rsidRDefault="00A646F5" w:rsidP="00A646F5">
      <w:pPr>
        <w:pStyle w:val="Heading1"/>
        <w:rPr>
          <w:rFonts w:ascii="Calibri" w:hAnsi="Calibri" w:cs="Calibri"/>
        </w:rPr>
      </w:pPr>
      <w:bookmarkStart w:id="20" w:name="_Toc45546126"/>
      <w:commentRangeStart w:id="21"/>
      <w:r w:rsidRPr="00255520">
        <w:rPr>
          <w:rFonts w:ascii="Calibri" w:hAnsi="Calibri" w:cs="Calibri"/>
        </w:rPr>
        <w:t>M</w:t>
      </w:r>
      <w:r w:rsidR="008628DA" w:rsidRPr="00255520">
        <w:rPr>
          <w:rFonts w:ascii="Calibri" w:hAnsi="Calibri" w:cs="Calibri"/>
        </w:rPr>
        <w:t>e</w:t>
      </w:r>
      <w:r w:rsidRPr="00255520">
        <w:rPr>
          <w:rFonts w:ascii="Calibri" w:hAnsi="Calibri" w:cs="Calibri"/>
        </w:rPr>
        <w:t>thods</w:t>
      </w:r>
      <w:bookmarkEnd w:id="20"/>
      <w:commentRangeEnd w:id="21"/>
      <w:r w:rsidR="00817DA6">
        <w:rPr>
          <w:rStyle w:val="CommentReference"/>
          <w:rFonts w:asciiTheme="minorHAnsi" w:eastAsiaTheme="minorHAnsi" w:hAnsiTheme="minorHAnsi" w:cstheme="minorBidi"/>
          <w:color w:val="auto"/>
        </w:rPr>
        <w:commentReference w:id="21"/>
      </w:r>
    </w:p>
    <w:p w14:paraId="2018BAB3" w14:textId="77777777" w:rsidR="006B2175" w:rsidRPr="00255520" w:rsidRDefault="006B2175" w:rsidP="00C77B6F">
      <w:pPr>
        <w:pStyle w:val="Heading2"/>
        <w:rPr>
          <w:rFonts w:ascii="Calibri" w:eastAsiaTheme="minorEastAsia" w:hAnsi="Calibri" w:cs="Calibri"/>
        </w:rPr>
      </w:pPr>
    </w:p>
    <w:p w14:paraId="72D67101" w14:textId="77777777" w:rsidR="00E5250C" w:rsidRPr="00255520" w:rsidRDefault="00E5250C" w:rsidP="00C77B6F">
      <w:pPr>
        <w:pStyle w:val="Heading2"/>
        <w:rPr>
          <w:rFonts w:ascii="Calibri" w:eastAsiaTheme="minorEastAsia" w:hAnsi="Calibri" w:cs="Calibri"/>
          <w:u w:val="single"/>
        </w:rPr>
      </w:pPr>
      <w:bookmarkStart w:id="22" w:name="_Toc45546127"/>
      <w:commentRangeStart w:id="23"/>
      <w:commentRangeStart w:id="24"/>
      <w:r w:rsidRPr="00255520">
        <w:rPr>
          <w:rFonts w:ascii="Calibri" w:eastAsiaTheme="minorEastAsia" w:hAnsi="Calibri" w:cs="Calibri"/>
          <w:u w:val="single"/>
        </w:rPr>
        <w:t>Methylation</w:t>
      </w:r>
      <w:commentRangeEnd w:id="23"/>
      <w:r w:rsidR="000C4CAE">
        <w:rPr>
          <w:rStyle w:val="CommentReference"/>
          <w:rFonts w:asciiTheme="minorHAnsi" w:eastAsiaTheme="minorHAnsi" w:hAnsiTheme="minorHAnsi" w:cstheme="minorBidi"/>
          <w:color w:val="auto"/>
        </w:rPr>
        <w:commentReference w:id="23"/>
      </w:r>
      <w:bookmarkEnd w:id="22"/>
      <w:commentRangeEnd w:id="24"/>
      <w:r w:rsidR="00817DA6">
        <w:rPr>
          <w:rStyle w:val="CommentReference"/>
          <w:rFonts w:asciiTheme="minorHAnsi" w:eastAsiaTheme="minorHAnsi" w:hAnsiTheme="minorHAnsi" w:cstheme="minorBidi"/>
          <w:color w:val="auto"/>
        </w:rPr>
        <w:commentReference w:id="24"/>
      </w:r>
    </w:p>
    <w:p w14:paraId="32BAE234" w14:textId="77777777" w:rsidR="00B852D6" w:rsidRDefault="00B852D6" w:rsidP="00132235"/>
    <w:p w14:paraId="780A56CA" w14:textId="71294E8E" w:rsidR="00132235" w:rsidRDefault="007853A8" w:rsidP="00B852D6">
      <w:pPr>
        <w:ind w:firstLine="720"/>
      </w:pPr>
      <w:r>
        <w:t xml:space="preserve">DNA methylation </w:t>
      </w:r>
      <w:r w:rsidR="00C25886">
        <w:t xml:space="preserve">was </w:t>
      </w:r>
      <w:r w:rsidR="00CE11D3">
        <w:t>measured in peripheral whole blood</w:t>
      </w:r>
      <w:r w:rsidR="00B6322E">
        <w:t>, and study participants were split into two groups</w:t>
      </w:r>
      <w:r w:rsidR="001D4B3D">
        <w:t xml:space="preserve">. </w:t>
      </w:r>
      <w:r w:rsidR="004F2963">
        <w:t>One group</w:t>
      </w:r>
      <w:r w:rsidR="00B74A78">
        <w:t xml:space="preserve"> was measured </w:t>
      </w:r>
      <w:r w:rsidR="00B74A78" w:rsidRPr="00B74A78">
        <w:t>﻿using the Infinium HumanMethylation450K Beadchip (“450 K”)</w:t>
      </w:r>
      <w:r w:rsidR="00451486">
        <w:t xml:space="preserve"> and the other using </w:t>
      </w:r>
      <w:r w:rsidR="00C378FD" w:rsidRPr="00C378FD">
        <w:t>﻿the Infinium MethylationEPIC Beadchip (“EPIC”)</w:t>
      </w:r>
      <w:r w:rsidR="00C378FD">
        <w:t>.</w:t>
      </w:r>
      <w:r w:rsidR="005C2A65">
        <w:fldChar w:fldCharType="begin" w:fldLock="1"/>
      </w:r>
      <w:r w:rsidR="00A661C6">
        <w:instrText>ADDIN CSL_CITATION {"citationItems":[{"id":"ITEM-1","itemData":{"DOI":"10.1038/s41598-020-60758-0","ISBN":"4159802060","ISSN":"20452322","PMID":"32111940","abstract":"DNA methylation may be involved in development of type 1 diabetes (T1D), but previous epigenome-wide association studies were conducted among cases with clinically diagnosed diabetes. Using multiple pre-disease peripheral blood samples on the Illumina 450 K and EPIC platforms, we investigated longitudinal methylation differences between 87 T1D cases and 87 controls from the prospective Diabetes Autoimmunity Study in the Young (DAISY) cohort. Change in methylation with age differed between cases and controls in 10 regions. Average longitudinal methylation differed between cases and controls at two genomic positions and 28 regions. Some methylation differences were detectable and consistent as early as birth, including before and after the onset of preclinical islet autoimmunity. Results map to transcription factors, other protein coding genes, and non-coding regions of the genome with regulatory potential. The identification of methylation differences that predate islet autoimmunity and clinical diagnosis may suggest a role for epigenetics in T1D pathogenesis; however, functional validation is warranted.","author":[{"dropping-particle":"","family":"Johnson","given":"Randi K.","non-dropping-particle":"","parse-names":false,"suffix":""},{"dropping-particle":"","family":"Vanderlinden","given":"Lauren A.","non-dropping-particle":"","parse-names":false,"suffix":""},{"dropping-particle":"","family":"Dong","given":"Fran","non-dropping-particle":"","parse-names":false,"suffix":""},{"dropping-particle":"","family":"Carry","given":"Patrick M.","non-dropping-particle":"","parse-names":false,"suffix":""},{"dropping-particle":"","family":"Seifert","given":"Jennifer","non-dropping-particle":"","parse-names":false,"suffix":""},{"dropping-particle":"","family":"Waugh","given":"Kathleen","non-dropping-particle":"","parse-names":false,"suffix":""},{"dropping-particle":"","family":"Shorrosh","given":"Hanan","non-dropping-particle":"","parse-names":false,"suffix":""},{"dropping-particle":"","family":"Fingerlin","given":"Tasha","non-dropping-particle":"","parse-names":false,"suffix":""},{"dropping-particle":"","family":"Frohnert","given":"Brigitte I.","non-dropping-particle":"","parse-names":false,"suffix":""},{"dropping-particle":"V.","family":"Yang","given":"Ivana","non-dropping-particle":"","parse-names":false,"suffix":""},{"dropping-particle":"","family":"Kechris","given":"Katerina","non-dropping-particle":"","parse-names":false,"suffix":""},{"dropping-particle":"","family":"Rewers","given":"Marian","non-dropping-particle":"","parse-names":false,"suffix":""},{"dropping-particle":"","family":"Norris","given":"Jill M.","non-dropping-particle":"","parse-names":false,"suffix":""}],"container-title":"Scientific Reports","id":"ITEM-1","issue":"1","issued":{"date-parts":[["2020"]]},"page":"1-13","title":"Longitudinal DNA methylation differences precede type 1 diabetes","type":"article-journal","volume":"10"},"uris":["http://www.mendeley.com/documents/?uuid=da022c3e-de38-426a-bd04-f61b1d4775ca"]}],"mendeley":{"formattedCitation":"&lt;sup&gt;12&lt;/sup&gt;","plainTextFormattedCitation":"12","previouslyFormattedCitation":"&lt;sup&gt;12&lt;/sup&gt;"},"properties":{"noteIndex":0},"schema":"https://github.com/citation-style-language/schema/raw/master/csl-citation.json"}</w:instrText>
      </w:r>
      <w:r w:rsidR="005C2A65">
        <w:fldChar w:fldCharType="separate"/>
      </w:r>
      <w:r w:rsidR="005C2A65" w:rsidRPr="005C2A65">
        <w:rPr>
          <w:noProof/>
          <w:vertAlign w:val="superscript"/>
        </w:rPr>
        <w:t>12</w:t>
      </w:r>
      <w:r w:rsidR="005C2A65">
        <w:fldChar w:fldCharType="end"/>
      </w:r>
      <w:r w:rsidR="005C2A65">
        <w:t xml:space="preserve"> </w:t>
      </w:r>
      <w:r w:rsidR="00A661C6">
        <w:t xml:space="preserve">Measurement </w:t>
      </w:r>
      <w:r w:rsidR="009D7E04">
        <w:t>platform w</w:t>
      </w:r>
      <w:r w:rsidR="00992698">
        <w:t xml:space="preserve">ill be included as a </w:t>
      </w:r>
      <w:r w:rsidR="0054740E">
        <w:t>covariate in all linear model</w:t>
      </w:r>
      <w:r w:rsidR="001A2103">
        <w:t>s</w:t>
      </w:r>
      <w:r w:rsidR="0058113E">
        <w:t xml:space="preserve">, in order to adjust for potential </w:t>
      </w:r>
      <w:r w:rsidR="00D77642">
        <w:t xml:space="preserve">platform </w:t>
      </w:r>
      <w:r w:rsidR="0058113E">
        <w:t>differences</w:t>
      </w:r>
      <w:r w:rsidR="0036112A">
        <w:t>.</w:t>
      </w:r>
    </w:p>
    <w:p w14:paraId="716746A7" w14:textId="77777777" w:rsidR="00132235" w:rsidRPr="00132235" w:rsidRDefault="00132235" w:rsidP="00132235"/>
    <w:p w14:paraId="02B36438" w14:textId="70B86BDF" w:rsidR="00D51083" w:rsidRDefault="00E5250C" w:rsidP="00C77B6F">
      <w:pPr>
        <w:pStyle w:val="Heading2"/>
        <w:rPr>
          <w:rFonts w:ascii="Calibri" w:eastAsiaTheme="minorEastAsia" w:hAnsi="Calibri" w:cs="Calibri"/>
          <w:u w:val="single"/>
        </w:rPr>
      </w:pPr>
      <w:bookmarkStart w:id="25" w:name="_Toc45546128"/>
      <w:r w:rsidRPr="00255520">
        <w:rPr>
          <w:rFonts w:ascii="Calibri" w:eastAsiaTheme="minorEastAsia" w:hAnsi="Calibri" w:cs="Calibri"/>
          <w:u w:val="single"/>
        </w:rPr>
        <w:t>Metabolomics</w:t>
      </w:r>
      <w:bookmarkEnd w:id="25"/>
    </w:p>
    <w:p w14:paraId="3BF08B5D" w14:textId="5809F0A6" w:rsidR="00D51083" w:rsidRDefault="00D51083" w:rsidP="00C77B6F">
      <w:pPr>
        <w:pStyle w:val="Heading2"/>
        <w:rPr>
          <w:rFonts w:ascii="Calibri" w:eastAsiaTheme="minorEastAsia" w:hAnsi="Calibri" w:cs="Calibri"/>
          <w:u w:val="single"/>
        </w:rPr>
      </w:pPr>
    </w:p>
    <w:p w14:paraId="1061F529" w14:textId="1906EC1B" w:rsidR="00982DC7" w:rsidRPr="00982DC7" w:rsidRDefault="00982DC7" w:rsidP="00982DC7">
      <w:r>
        <w:tab/>
      </w:r>
    </w:p>
    <w:p w14:paraId="07DB5CBC" w14:textId="77777777" w:rsidR="0067296D" w:rsidRPr="00255520" w:rsidRDefault="00C3470E" w:rsidP="00C77B6F">
      <w:pPr>
        <w:pStyle w:val="Heading2"/>
        <w:rPr>
          <w:rFonts w:ascii="Calibri" w:eastAsiaTheme="minorEastAsia" w:hAnsi="Calibri" w:cs="Calibri"/>
          <w:u w:val="single"/>
        </w:rPr>
      </w:pPr>
      <w:bookmarkStart w:id="26" w:name="_Toc45546129"/>
      <w:r w:rsidRPr="00255520">
        <w:rPr>
          <w:rFonts w:ascii="Calibri" w:eastAsiaTheme="minorEastAsia" w:hAnsi="Calibri" w:cs="Calibri"/>
          <w:u w:val="single"/>
        </w:rPr>
        <w:t>Feature Reduction</w:t>
      </w:r>
      <w:bookmarkEnd w:id="26"/>
    </w:p>
    <w:p w14:paraId="49D218CB" w14:textId="77777777" w:rsidR="0067296D" w:rsidRPr="00255520" w:rsidRDefault="0067296D" w:rsidP="00C77B6F">
      <w:pPr>
        <w:pStyle w:val="Heading2"/>
        <w:rPr>
          <w:rFonts w:ascii="Calibri" w:eastAsiaTheme="minorEastAsia" w:hAnsi="Calibri" w:cs="Calibri"/>
          <w:u w:val="single"/>
        </w:rPr>
      </w:pPr>
    </w:p>
    <w:p w14:paraId="7DA6DC9A" w14:textId="3F008A1E" w:rsidR="00724F65" w:rsidRDefault="0067296D" w:rsidP="00FD6AB4">
      <w:pPr>
        <w:ind w:firstLine="720"/>
        <w:rPr>
          <w:rFonts w:ascii="Calibri" w:hAnsi="Calibri" w:cs="Calibri"/>
        </w:rPr>
      </w:pPr>
      <w:r w:rsidRPr="00255520">
        <w:rPr>
          <w:rFonts w:ascii="Calibri" w:hAnsi="Calibri" w:cs="Calibri"/>
        </w:rPr>
        <w:t xml:space="preserve">First, we will select methylation-metabolite pairs by using linear models to correlate all combinations of probe and metabolite. We will also use logistic regression to find probes and </w:t>
      </w:r>
      <w:r w:rsidRPr="00255520">
        <w:rPr>
          <w:rFonts w:ascii="Calibri" w:hAnsi="Calibri" w:cs="Calibri"/>
        </w:rPr>
        <w:lastRenderedPageBreak/>
        <w:t xml:space="preserve">metabolites that are significantly associated with the T1D phenotype. </w:t>
      </w:r>
      <w:commentRangeStart w:id="27"/>
      <w:r w:rsidRPr="00255520">
        <w:rPr>
          <w:rFonts w:ascii="Calibri" w:hAnsi="Calibri" w:cs="Calibri"/>
        </w:rPr>
        <w:t xml:space="preserve">Candidate pairs that are strongly associated (nominal p-value &lt; 0.001) and contain either a probe or metabolite (or both) that is significantly associated with the T1D phenotype (nominal p-value &lt; 0.05) will continue on to the next step. We will not adjust these p-values for multiple comparisons because doing is complicated with many correlated variables, and there are no </w:t>
      </w:r>
      <w:commentRangeEnd w:id="27"/>
      <w:r w:rsidR="00817DA6">
        <w:rPr>
          <w:rStyle w:val="CommentReference"/>
        </w:rPr>
        <w:commentReference w:id="27"/>
      </w:r>
      <w:r w:rsidRPr="00255520">
        <w:rPr>
          <w:rFonts w:ascii="Calibri" w:hAnsi="Calibri" w:cs="Calibri"/>
        </w:rPr>
        <w:t>agreed upon best practices</w:t>
      </w:r>
      <w:r w:rsidR="005010B4" w:rsidRPr="00255520">
        <w:rPr>
          <w:rFonts w:ascii="Calibri" w:hAnsi="Calibri" w:cs="Calibri"/>
        </w:rPr>
        <w:t>.</w:t>
      </w:r>
      <w:r w:rsidR="005010B4" w:rsidRPr="00255520">
        <w:rPr>
          <w:rFonts w:ascii="Calibri" w:hAnsi="Calibri" w:cs="Calibri"/>
        </w:rPr>
        <w:fldChar w:fldCharType="begin" w:fldLock="1"/>
      </w:r>
      <w:r w:rsidR="005C2A65">
        <w:rPr>
          <w:rFonts w:ascii="Calibri" w:hAnsi="Calibri" w:cs="Calibri"/>
        </w:rPr>
        <w:instrText>ADDIN CSL_CITATION {"citationItems":[{"id":"ITEM-1","itemData":{"DOI":"10.1086/522036","ISSN":"00029297","PMID":"17966093","abstract":"Contemporary genetic association studies may test hundreds of thousands of genetic variants for association, often with multiple binary and continuous traits or under more than one model of inheritance. Many of these association tests may be correlated with one another because of linkage disequilibrium between nearby markers and correlation between traits and models. Permutation tests and simulation-based methods are often employed to adjust groups of correlated tests for multiple testing, since conventional methods such as Bonferroni correction are overly conservative when tests are correlated. We present here a method of computing P values adjusted for correlated tests (PACT) that attains the accuracy of permutation or simulation-based tests in much less computation time, and we show that our method applies to many common association tests that are based on multiple traits, markers, and genetic models. Simulation demonstrates that PACT attains the power of permutation testing and provides a valid adjustment for hundreds of correlated association tests. In data analyzed as part of the Finland-United States Investigation of NIDDM Genetics (FUSION) study, we observe a near one-to-one relationship (r2&gt;.999) between PACT and the corresponding permutation-based P values, achieving the same precision as permutation testing but thousands of times faster. © 2007 by The American Society of Human Genetics. All rights reserved.","author":[{"dropping-particle":"","family":"Conneely","given":"Karen N.","non-dropping-particle":"","parse-names":false,"suffix":""},{"dropping-particle":"","family":"Boehnke","given":"Michael","non-dropping-particle":"","parse-names":false,"suffix":""}],"container-title":"American Journal of Human Genetics","id":"ITEM-1","issue":"6","issued":{"date-parts":[["2007"]]},"page":"1158-1168","title":"So many correlated tests, so little time! Rapid adjustment of P values for multiple correlated tests","type":"article-journal","volume":"81"},"uris":["http://www.mendeley.com/documents/?uuid=be7c6198-4f20-4191-b159-7f4b52ee6127"]}],"mendeley":{"formattedCitation":"&lt;sup&gt;17&lt;/sup&gt;","plainTextFormattedCitation":"17","previouslyFormattedCitation":"&lt;sup&gt;17&lt;/sup&gt;"},"properties":{"noteIndex":0},"schema":"https://github.com/citation-style-language/schema/raw/master/csl-citation.json"}</w:instrText>
      </w:r>
      <w:r w:rsidR="005010B4" w:rsidRPr="00255520">
        <w:rPr>
          <w:rFonts w:ascii="Calibri" w:hAnsi="Calibri" w:cs="Calibri"/>
        </w:rPr>
        <w:fldChar w:fldCharType="separate"/>
      </w:r>
      <w:r w:rsidR="00985046" w:rsidRPr="00985046">
        <w:rPr>
          <w:rFonts w:ascii="Calibri" w:hAnsi="Calibri" w:cs="Calibri"/>
          <w:noProof/>
          <w:vertAlign w:val="superscript"/>
        </w:rPr>
        <w:t>17</w:t>
      </w:r>
      <w:r w:rsidR="005010B4" w:rsidRPr="00255520">
        <w:rPr>
          <w:rFonts w:ascii="Calibri" w:hAnsi="Calibri" w:cs="Calibri"/>
        </w:rPr>
        <w:fldChar w:fldCharType="end"/>
      </w:r>
      <w:r w:rsidR="00983CAC" w:rsidRPr="00255520">
        <w:rPr>
          <w:rFonts w:ascii="Calibri" w:hAnsi="Calibri" w:cs="Calibri"/>
        </w:rPr>
        <w:t xml:space="preserve"> However, careful network development with strict thresholds in later steps should prevent false positives in the final results, as described in Rudra et al.</w:t>
      </w:r>
    </w:p>
    <w:p w14:paraId="13C47196" w14:textId="170D1C2F" w:rsidR="00714376" w:rsidRDefault="00714376" w:rsidP="004160CB">
      <w:pPr>
        <w:rPr>
          <w:rFonts w:ascii="Calibri" w:hAnsi="Calibri" w:cs="Calibri"/>
        </w:rPr>
      </w:pPr>
      <w:r>
        <w:rPr>
          <w:rFonts w:ascii="Calibri" w:hAnsi="Calibri" w:cs="Calibri"/>
        </w:rPr>
        <w:tab/>
      </w:r>
      <w:r w:rsidR="006E26EF">
        <w:rPr>
          <w:rFonts w:ascii="Calibri" w:hAnsi="Calibri" w:cs="Calibri"/>
        </w:rPr>
        <w:t>Metabolite-methylation pairs</w:t>
      </w:r>
      <w:r w:rsidR="00BC2C60">
        <w:rPr>
          <w:rFonts w:ascii="Calibri" w:hAnsi="Calibri" w:cs="Calibri"/>
        </w:rPr>
        <w:t xml:space="preserve"> fitting the above criteria w</w:t>
      </w:r>
      <w:r w:rsidR="006642C2">
        <w:rPr>
          <w:rFonts w:ascii="Calibri" w:hAnsi="Calibri" w:cs="Calibri"/>
        </w:rPr>
        <w:t xml:space="preserve">ill be further pared down using causal inference testing. </w:t>
      </w:r>
      <w:r w:rsidR="007B55CF">
        <w:rPr>
          <w:rFonts w:ascii="Calibri" w:hAnsi="Calibri" w:cs="Calibri"/>
        </w:rPr>
        <w:t xml:space="preserve">The </w:t>
      </w:r>
      <w:r w:rsidR="00D21604">
        <w:rPr>
          <w:rFonts w:ascii="Calibri" w:hAnsi="Calibri" w:cs="Calibri"/>
        </w:rPr>
        <w:t>R package “cit”</w:t>
      </w:r>
      <w:r w:rsidR="00A73D6E">
        <w:rPr>
          <w:rFonts w:ascii="Calibri" w:hAnsi="Calibri" w:cs="Calibri"/>
        </w:rPr>
        <w:t xml:space="preserve"> </w:t>
      </w:r>
      <w:r w:rsidR="00690F63">
        <w:rPr>
          <w:rFonts w:ascii="Calibri" w:hAnsi="Calibri" w:cs="Calibri"/>
        </w:rPr>
        <w:t>performs multiple statistical tests</w:t>
      </w:r>
      <w:r w:rsidR="006536B2">
        <w:rPr>
          <w:rFonts w:ascii="Calibri" w:hAnsi="Calibri" w:cs="Calibri"/>
        </w:rPr>
        <w:t xml:space="preserve"> associated with causal mediation</w:t>
      </w:r>
      <w:r w:rsidR="00D16BD8">
        <w:rPr>
          <w:rFonts w:ascii="Calibri" w:hAnsi="Calibri" w:cs="Calibri"/>
        </w:rPr>
        <w:t xml:space="preserve">, and generates an omnibus p-value </w:t>
      </w:r>
      <w:r w:rsidR="00160BCE">
        <w:rPr>
          <w:rFonts w:ascii="Calibri" w:hAnsi="Calibri" w:cs="Calibri"/>
        </w:rPr>
        <w:t>for the component tests.</w:t>
      </w:r>
      <w:r w:rsidR="00881F90">
        <w:rPr>
          <w:rFonts w:ascii="Calibri" w:hAnsi="Calibri" w:cs="Calibri"/>
        </w:rPr>
        <w:fldChar w:fldCharType="begin" w:fldLock="1"/>
      </w:r>
      <w:r w:rsidR="00677934">
        <w:rPr>
          <w:rFonts w:ascii="Calibri" w:hAnsi="Calibri" w:cs="Calibri"/>
        </w:rPr>
        <w:instrText>ADDIN CSL_CITATION {"citationItems":[{"id":"ITEM-1","itemData":{"DOI":"10.1093/bioinformatics/btw135","ISSN":"14602059","abstract":"Motivation: The challenges of successfully applying causal inference methods include: (i) satisfying underlying assumptions, (ii) limitations in data/models accommodated by the software and (iii) low power of common multiple testing approaches. Results: The causal inference test (CIT) is based on hypothesis testing rather than estimation, allowing the testable assumptions to be evaluated in the determination of statistical significance. A user-friendly software package provides P-values and optionally permutation-based FDR estimates (q-values) for potential mediators. It can handle single and multiple binary and continuous instrumental variables, binary or continuous outcome variables and adjustment covariates. Also, the permutation-based FDR option provides a non-parametric implementation. Conclusion: Simulation studies demonstrate the validity of the cit package and show a substantial advantage of permutation-based FDR over other common multiple testing strategies. Availability and implementation: The cit open-source R package is freely available from the CRAN website (https://cran.r-project.org/web/packages/cit/index.html) with embedded C ++ code that utilizes the GNU Scientific Library, also freely available (http://www.gnu.org/software/gsl/).","author":[{"dropping-particle":"","family":"Millstein","given":"Joshua","non-dropping-particle":"","parse-names":false,"suffix":""},{"dropping-particle":"","family":"Chen","given":"Gary K.","non-dropping-particle":"","parse-names":false,"suffix":""},{"dropping-particle":"V.","family":"Breton","given":"Carrie","non-dropping-particle":"","parse-names":false,"suffix":""}],"container-title":"Bioinformatics","id":"ITEM-1","issue":"15","issued":{"date-parts":[["2016"]]},"page":"2364-2365","title":"Cit: Hypothesis testing software for mediation analysis in genomic applications","type":"article-journal","volume":"32"},"uris":["http://www.mendeley.com/documents/?uuid=cf566bbc-4878-4677-9ab6-40ef6f2c7915"]}],"mendeley":{"formattedCitation":"&lt;sup&gt;18&lt;/sup&gt;","plainTextFormattedCitation":"18","previouslyFormattedCitation":"&lt;sup&gt;18&lt;/sup&gt;"},"properties":{"noteIndex":0},"schema":"https://github.com/citation-style-language/schema/raw/master/csl-citation.json"}</w:instrText>
      </w:r>
      <w:r w:rsidR="00881F90">
        <w:rPr>
          <w:rFonts w:ascii="Calibri" w:hAnsi="Calibri" w:cs="Calibri"/>
        </w:rPr>
        <w:fldChar w:fldCharType="separate"/>
      </w:r>
      <w:r w:rsidR="00881F90" w:rsidRPr="00881F90">
        <w:rPr>
          <w:rFonts w:ascii="Calibri" w:hAnsi="Calibri" w:cs="Calibri"/>
          <w:noProof/>
          <w:vertAlign w:val="superscript"/>
        </w:rPr>
        <w:t>18</w:t>
      </w:r>
      <w:r w:rsidR="00881F90">
        <w:rPr>
          <w:rFonts w:ascii="Calibri" w:hAnsi="Calibri" w:cs="Calibri"/>
        </w:rPr>
        <w:fldChar w:fldCharType="end"/>
      </w:r>
      <w:r w:rsidR="00014991">
        <w:rPr>
          <w:rFonts w:ascii="Calibri" w:hAnsi="Calibri" w:cs="Calibri"/>
        </w:rPr>
        <w:t xml:space="preserve"> For example, </w:t>
      </w:r>
      <w:r w:rsidR="00726BD1">
        <w:rPr>
          <w:rFonts w:ascii="Calibri" w:hAnsi="Calibri" w:cs="Calibri"/>
        </w:rPr>
        <w:t xml:space="preserve">let L </w:t>
      </w:r>
      <w:r w:rsidR="001E1B94">
        <w:rPr>
          <w:rFonts w:ascii="Calibri" w:hAnsi="Calibri" w:cs="Calibri"/>
        </w:rPr>
        <w:t xml:space="preserve">represent </w:t>
      </w:r>
      <w:r w:rsidR="001324BB">
        <w:rPr>
          <w:rFonts w:ascii="Calibri" w:hAnsi="Calibri" w:cs="Calibri"/>
        </w:rPr>
        <w:t xml:space="preserve">a methylation </w:t>
      </w:r>
      <w:r w:rsidR="00DB2D64">
        <w:rPr>
          <w:rFonts w:ascii="Calibri" w:hAnsi="Calibri" w:cs="Calibri"/>
        </w:rPr>
        <w:t xml:space="preserve">probe, G represent a metabolite, and </w:t>
      </w:r>
      <w:r w:rsidR="00F8284A">
        <w:rPr>
          <w:rFonts w:ascii="Calibri" w:hAnsi="Calibri" w:cs="Calibri"/>
        </w:rPr>
        <w:t xml:space="preserve">T represent the outcome </w:t>
      </w:r>
      <w:r w:rsidR="004C70CB">
        <w:rPr>
          <w:rFonts w:ascii="Calibri" w:hAnsi="Calibri" w:cs="Calibri"/>
        </w:rPr>
        <w:t xml:space="preserve">of T1D. </w:t>
      </w:r>
      <w:r w:rsidR="007D33A7">
        <w:rPr>
          <w:rFonts w:ascii="Calibri" w:hAnsi="Calibri" w:cs="Calibri"/>
        </w:rPr>
        <w:t xml:space="preserve">To test </w:t>
      </w:r>
      <w:r w:rsidR="00113BF3">
        <w:rPr>
          <w:rFonts w:ascii="Calibri" w:hAnsi="Calibri" w:cs="Calibri"/>
        </w:rPr>
        <w:t xml:space="preserve">for causal relationships, </w:t>
      </w:r>
      <w:r w:rsidR="00827724">
        <w:rPr>
          <w:rFonts w:ascii="Calibri" w:hAnsi="Calibri" w:cs="Calibri"/>
        </w:rPr>
        <w:t xml:space="preserve">the package </w:t>
      </w:r>
      <w:r w:rsidR="00DC5431">
        <w:rPr>
          <w:rFonts w:ascii="Calibri" w:hAnsi="Calibri" w:cs="Calibri"/>
        </w:rPr>
        <w:t>fits three linear regression models</w:t>
      </w:r>
      <w:r w:rsidR="007D0266">
        <w:rPr>
          <w:rFonts w:ascii="Calibri" w:hAnsi="Calibri" w:cs="Calibri"/>
        </w:rPr>
        <w:t xml:space="preserve"> </w:t>
      </w:r>
      <w:r w:rsidR="00DE68E0">
        <w:rPr>
          <w:rFonts w:ascii="Calibri" w:hAnsi="Calibri" w:cs="Calibri"/>
        </w:rPr>
        <w:t>(</w:t>
      </w:r>
      <w:r w:rsidR="008306CB">
        <w:rPr>
          <w:rFonts w:ascii="Calibri" w:hAnsi="Calibri" w:cs="Calibri"/>
        </w:rPr>
        <w:t xml:space="preserve">with </w:t>
      </w:r>
      <w:r w:rsidR="00DE68E0">
        <w:rPr>
          <w:rFonts w:ascii="Calibri" w:hAnsi="Calibri" w:cs="Calibri"/>
        </w:rPr>
        <w:t>i index</w:t>
      </w:r>
      <w:r w:rsidR="008306CB">
        <w:rPr>
          <w:rFonts w:ascii="Calibri" w:hAnsi="Calibri" w:cs="Calibri"/>
        </w:rPr>
        <w:t>ing subject)</w:t>
      </w:r>
      <w:r w:rsidR="00DC5431">
        <w:rPr>
          <w:rFonts w:ascii="Calibri" w:hAnsi="Calibri" w:cs="Calibri"/>
        </w:rPr>
        <w:t>:</w:t>
      </w:r>
    </w:p>
    <w:p w14:paraId="65B7BEFA" w14:textId="5526718F" w:rsidR="00E972C3" w:rsidRDefault="00E972C3" w:rsidP="004160CB">
      <w:pPr>
        <w:rPr>
          <w:rFonts w:ascii="Calibri" w:hAnsi="Calibri" w:cs="Calibri"/>
        </w:rPr>
      </w:pPr>
    </w:p>
    <w:p w14:paraId="3EDF6BA4" w14:textId="19390EC3" w:rsidR="00E972C3" w:rsidRPr="00E8492A" w:rsidRDefault="000D7983" w:rsidP="00E40FD6">
      <w:pPr>
        <w:pStyle w:val="ListParagraph"/>
        <w:numPr>
          <w:ilvl w:val="0"/>
          <w:numId w:val="1"/>
        </w:numPr>
        <w:rPr>
          <w:rFonts w:ascii="Calibri" w:hAnsi="Calibri" w:cs="Calibri"/>
        </w:rPr>
      </w:pPr>
      <m:oMath>
        <m:sSub>
          <m:sSubPr>
            <m:ctrlPr>
              <w:rPr>
                <w:rFonts w:ascii="Cambria Math" w:hAnsi="Cambria Math" w:cs="Calibri"/>
                <w:i/>
              </w:rPr>
            </m:ctrlPr>
          </m:sSubPr>
          <m:e>
            <m:r>
              <w:rPr>
                <w:rFonts w:ascii="Cambria Math" w:hAnsi="Cambria Math" w:cs="Calibri"/>
              </w:rPr>
              <m:t>T</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α</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sSub>
          <m:sSubPr>
            <m:ctrlPr>
              <w:rPr>
                <w:rFonts w:ascii="Cambria Math" w:hAnsi="Cambria Math" w:cs="Calibri"/>
                <w:i/>
              </w:rPr>
            </m:ctrlPr>
          </m:sSubPr>
          <m:e>
            <m:r>
              <w:rPr>
                <w:rFonts w:ascii="Cambria Math" w:hAnsi="Cambria Math" w:cs="Calibri"/>
              </w:rPr>
              <m:t>L</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ε</m:t>
            </m:r>
          </m:e>
          <m:sub>
            <m:r>
              <w:rPr>
                <w:rFonts w:ascii="Cambria Math" w:hAnsi="Cambria Math" w:cs="Calibri"/>
              </w:rPr>
              <m:t>1i</m:t>
            </m:r>
          </m:sub>
        </m:sSub>
      </m:oMath>
    </w:p>
    <w:p w14:paraId="4BD2B345" w14:textId="1E0DC4D6" w:rsidR="00E8492A" w:rsidRPr="001A5BAB" w:rsidRDefault="000D7983" w:rsidP="00E40FD6">
      <w:pPr>
        <w:pStyle w:val="ListParagraph"/>
        <w:numPr>
          <w:ilvl w:val="0"/>
          <w:numId w:val="1"/>
        </w:numPr>
        <w:rPr>
          <w:rFonts w:ascii="Calibri" w:hAnsi="Calibri" w:cs="Calibri"/>
        </w:rPr>
      </w:pPr>
      <m:oMath>
        <m:sSub>
          <m:sSubPr>
            <m:ctrlPr>
              <w:rPr>
                <w:rFonts w:ascii="Cambria Math" w:hAnsi="Cambria Math" w:cs="Calibri"/>
                <w:i/>
              </w:rPr>
            </m:ctrlPr>
          </m:sSubPr>
          <m:e>
            <m:r>
              <w:rPr>
                <w:rFonts w:ascii="Cambria Math" w:hAnsi="Cambria Math" w:cs="Calibri"/>
              </w:rPr>
              <m:t>G</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α</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2</m:t>
            </m:r>
          </m:sub>
        </m:sSub>
        <m:sSub>
          <m:sSubPr>
            <m:ctrlPr>
              <w:rPr>
                <w:rFonts w:ascii="Cambria Math" w:hAnsi="Cambria Math" w:cs="Calibri"/>
                <w:i/>
              </w:rPr>
            </m:ctrlPr>
          </m:sSubPr>
          <m:e>
            <m:r>
              <w:rPr>
                <w:rFonts w:ascii="Cambria Math" w:hAnsi="Cambria Math" w:cs="Calibri"/>
              </w:rPr>
              <m:t>T</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3</m:t>
            </m:r>
          </m:sub>
        </m:sSub>
        <m:sSub>
          <m:sSubPr>
            <m:ctrlPr>
              <w:rPr>
                <w:rFonts w:ascii="Cambria Math" w:hAnsi="Cambria Math" w:cs="Calibri"/>
                <w:i/>
              </w:rPr>
            </m:ctrlPr>
          </m:sSubPr>
          <m:e>
            <m:r>
              <w:rPr>
                <w:rFonts w:ascii="Cambria Math" w:hAnsi="Cambria Math" w:cs="Calibri"/>
              </w:rPr>
              <m:t>L</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ε</m:t>
            </m:r>
          </m:e>
          <m:sub>
            <m:r>
              <w:rPr>
                <w:rFonts w:ascii="Cambria Math" w:hAnsi="Cambria Math" w:cs="Calibri"/>
              </w:rPr>
              <m:t>2i</m:t>
            </m:r>
          </m:sub>
        </m:sSub>
      </m:oMath>
    </w:p>
    <w:p w14:paraId="0E2E8B96" w14:textId="66DD5532" w:rsidR="001A5BAB" w:rsidRPr="00160571" w:rsidRDefault="000D7983" w:rsidP="005611B1">
      <w:pPr>
        <w:pStyle w:val="ListParagraph"/>
        <w:numPr>
          <w:ilvl w:val="0"/>
          <w:numId w:val="1"/>
        </w:numPr>
        <w:rPr>
          <w:rFonts w:ascii="Calibri" w:hAnsi="Calibri" w:cs="Calibri"/>
        </w:rPr>
      </w:pPr>
      <m:oMath>
        <m:sSub>
          <m:sSubPr>
            <m:ctrlPr>
              <w:rPr>
                <w:rFonts w:ascii="Cambria Math" w:hAnsi="Cambria Math" w:cs="Calibri"/>
                <w:i/>
              </w:rPr>
            </m:ctrlPr>
          </m:sSubPr>
          <m:e>
            <m:r>
              <w:rPr>
                <w:rFonts w:ascii="Cambria Math" w:hAnsi="Cambria Math" w:cs="Calibri"/>
              </w:rPr>
              <m:t>T</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α</m:t>
            </m:r>
          </m:e>
          <m:sub>
            <m:r>
              <w:rPr>
                <w:rFonts w:ascii="Cambria Math" w:hAnsi="Cambria Math" w:cs="Calibri"/>
              </w:rPr>
              <m:t>3</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4</m:t>
            </m:r>
          </m:sub>
        </m:sSub>
        <m:sSub>
          <m:sSubPr>
            <m:ctrlPr>
              <w:rPr>
                <w:rFonts w:ascii="Cambria Math" w:hAnsi="Cambria Math" w:cs="Calibri"/>
                <w:i/>
              </w:rPr>
            </m:ctrlPr>
          </m:sSubPr>
          <m:e>
            <m:r>
              <w:rPr>
                <w:rFonts w:ascii="Cambria Math" w:hAnsi="Cambria Math" w:cs="Calibri"/>
              </w:rPr>
              <m:t>G</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5</m:t>
            </m:r>
          </m:sub>
        </m:sSub>
        <m:sSub>
          <m:sSubPr>
            <m:ctrlPr>
              <w:rPr>
                <w:rFonts w:ascii="Cambria Math" w:hAnsi="Cambria Math" w:cs="Calibri"/>
                <w:i/>
              </w:rPr>
            </m:ctrlPr>
          </m:sSubPr>
          <m:e>
            <m:r>
              <w:rPr>
                <w:rFonts w:ascii="Cambria Math" w:hAnsi="Cambria Math" w:cs="Calibri"/>
              </w:rPr>
              <m:t>L</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ε</m:t>
            </m:r>
          </m:e>
          <m:sub>
            <m:r>
              <w:rPr>
                <w:rFonts w:ascii="Cambria Math" w:hAnsi="Cambria Math" w:cs="Calibri"/>
              </w:rPr>
              <m:t>3i</m:t>
            </m:r>
          </m:sub>
        </m:sSub>
      </m:oMath>
    </w:p>
    <w:p w14:paraId="541A510E" w14:textId="6F3D5AEC" w:rsidR="00160571" w:rsidRDefault="00160571" w:rsidP="00160571">
      <w:pPr>
        <w:rPr>
          <w:rFonts w:ascii="Calibri" w:hAnsi="Calibri" w:cs="Calibri"/>
        </w:rPr>
      </w:pPr>
    </w:p>
    <w:p w14:paraId="1FD5FDCE" w14:textId="5584EAA2" w:rsidR="00160571" w:rsidRDefault="00BA3158" w:rsidP="00160571">
      <w:pPr>
        <w:rPr>
          <w:rFonts w:ascii="Calibri" w:hAnsi="Calibri" w:cs="Calibri"/>
        </w:rPr>
      </w:pPr>
      <w:r>
        <w:rPr>
          <w:rFonts w:ascii="Calibri" w:hAnsi="Calibri" w:cs="Calibri"/>
        </w:rPr>
        <w:t xml:space="preserve">And tests </w:t>
      </w:r>
      <w:r w:rsidR="00EF3DC2">
        <w:rPr>
          <w:rFonts w:ascii="Calibri" w:hAnsi="Calibri" w:cs="Calibri"/>
        </w:rPr>
        <w:t>four null hypotheses:</w:t>
      </w:r>
    </w:p>
    <w:p w14:paraId="672A2337" w14:textId="5695D111" w:rsidR="00EF3DC2" w:rsidRDefault="00EF3DC2" w:rsidP="00160571">
      <w:pPr>
        <w:rPr>
          <w:rFonts w:ascii="Calibri" w:hAnsi="Calibri" w:cs="Calibri"/>
        </w:rPr>
      </w:pPr>
    </w:p>
    <w:p w14:paraId="4C825C15" w14:textId="6C8C9AF2" w:rsidR="00EF3DC2" w:rsidRPr="00570E15" w:rsidRDefault="000D7983" w:rsidP="00EF3DC2">
      <w:pPr>
        <w:pStyle w:val="ListParagraph"/>
        <w:numPr>
          <w:ilvl w:val="0"/>
          <w:numId w:val="2"/>
        </w:numPr>
        <w:rPr>
          <w:rFonts w:ascii="Calibri" w:hAnsi="Calibri" w:cs="Calibr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r>
          <w:rPr>
            <w:rFonts w:ascii="Cambria Math" w:hAnsi="Cambria Math" w:cs="Calibri"/>
          </w:rPr>
          <m:t xml:space="preserve">=0,    </m:t>
        </m:r>
        <m:sSub>
          <m:sSubPr>
            <m:ctrlPr>
              <w:rPr>
                <w:rFonts w:ascii="Cambria Math" w:hAnsi="Cambria Math" w:cs="Calibri"/>
                <w:i/>
              </w:rPr>
            </m:ctrlPr>
          </m:sSubPr>
          <m:e>
            <m:r>
              <w:rPr>
                <w:rFonts w:ascii="Cambria Math" w:hAnsi="Cambria Math" w:cs="Calibri"/>
              </w:rPr>
              <m:t>H</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β</m:t>
            </m:r>
          </m:e>
          <m:sub>
            <m:r>
              <w:rPr>
                <w:rFonts w:ascii="Cambria Math" w:hAnsi="Cambria Math" w:cs="Calibri"/>
              </w:rPr>
              <m:t>1</m:t>
            </m:r>
          </m:sub>
        </m:sSub>
        <m:r>
          <w:rPr>
            <w:rFonts w:ascii="Cambria Math" w:hAnsi="Cambria Math" w:cs="Calibri"/>
          </w:rPr>
          <m:t>≠0</m:t>
        </m:r>
      </m:oMath>
    </w:p>
    <w:p w14:paraId="48A14F89" w14:textId="5C93D2DE" w:rsidR="001A551E" w:rsidRPr="00570E15" w:rsidRDefault="000D7983" w:rsidP="001A551E">
      <w:pPr>
        <w:pStyle w:val="ListParagraph"/>
        <w:numPr>
          <w:ilvl w:val="0"/>
          <w:numId w:val="2"/>
        </w:numPr>
        <w:rPr>
          <w:rFonts w:ascii="Calibri" w:hAnsi="Calibri" w:cs="Calibr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3</m:t>
            </m:r>
          </m:sub>
        </m:sSub>
        <m:r>
          <w:rPr>
            <w:rFonts w:ascii="Cambria Math" w:hAnsi="Cambria Math" w:cs="Calibri"/>
          </w:rPr>
          <m:t xml:space="preserve">=0,    </m:t>
        </m:r>
        <m:sSub>
          <m:sSubPr>
            <m:ctrlPr>
              <w:rPr>
                <w:rFonts w:ascii="Cambria Math" w:hAnsi="Cambria Math" w:cs="Calibri"/>
                <w:i/>
              </w:rPr>
            </m:ctrlPr>
          </m:sSubPr>
          <m:e>
            <m:r>
              <w:rPr>
                <w:rFonts w:ascii="Cambria Math" w:hAnsi="Cambria Math" w:cs="Calibri"/>
              </w:rPr>
              <m:t>H</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β</m:t>
            </m:r>
          </m:e>
          <m:sub>
            <m:r>
              <w:rPr>
                <w:rFonts w:ascii="Cambria Math" w:hAnsi="Cambria Math" w:cs="Calibri"/>
              </w:rPr>
              <m:t>3</m:t>
            </m:r>
          </m:sub>
        </m:sSub>
        <m:r>
          <w:rPr>
            <w:rFonts w:ascii="Cambria Math" w:hAnsi="Cambria Math" w:cs="Calibri"/>
          </w:rPr>
          <m:t>≠0</m:t>
        </m:r>
      </m:oMath>
    </w:p>
    <w:p w14:paraId="67C8740F" w14:textId="60586DE1" w:rsidR="00572079" w:rsidRPr="00570E15" w:rsidRDefault="000D7983" w:rsidP="00572079">
      <w:pPr>
        <w:pStyle w:val="ListParagraph"/>
        <w:numPr>
          <w:ilvl w:val="0"/>
          <w:numId w:val="2"/>
        </w:numPr>
        <w:rPr>
          <w:rFonts w:ascii="Calibri" w:hAnsi="Calibri" w:cs="Calibr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4</m:t>
            </m:r>
          </m:sub>
        </m:sSub>
        <m:r>
          <w:rPr>
            <w:rFonts w:ascii="Cambria Math" w:hAnsi="Cambria Math" w:cs="Calibri"/>
          </w:rPr>
          <m:t xml:space="preserve">=0,    </m:t>
        </m:r>
        <m:sSub>
          <m:sSubPr>
            <m:ctrlPr>
              <w:rPr>
                <w:rFonts w:ascii="Cambria Math" w:hAnsi="Cambria Math" w:cs="Calibri"/>
                <w:i/>
              </w:rPr>
            </m:ctrlPr>
          </m:sSubPr>
          <m:e>
            <m:r>
              <w:rPr>
                <w:rFonts w:ascii="Cambria Math" w:hAnsi="Cambria Math" w:cs="Calibri"/>
              </w:rPr>
              <m:t>H</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β</m:t>
            </m:r>
          </m:e>
          <m:sub>
            <m:r>
              <w:rPr>
                <w:rFonts w:ascii="Cambria Math" w:hAnsi="Cambria Math" w:cs="Calibri"/>
              </w:rPr>
              <m:t>4</m:t>
            </m:r>
          </m:sub>
        </m:sSub>
        <m:r>
          <w:rPr>
            <w:rFonts w:ascii="Cambria Math" w:hAnsi="Cambria Math" w:cs="Calibri"/>
          </w:rPr>
          <m:t>≠0</m:t>
        </m:r>
      </m:oMath>
    </w:p>
    <w:p w14:paraId="6921324B" w14:textId="59A03005" w:rsidR="00570E15" w:rsidRPr="00CB1883" w:rsidRDefault="000D7983" w:rsidP="00CB1883">
      <w:pPr>
        <w:pStyle w:val="ListParagraph"/>
        <w:numPr>
          <w:ilvl w:val="0"/>
          <w:numId w:val="2"/>
        </w:numPr>
        <w:rPr>
          <w:rFonts w:ascii="Calibri" w:hAnsi="Calibri" w:cs="Calibri"/>
        </w:rPr>
      </w:pPr>
      <m:oMath>
        <m:sSub>
          <m:sSubPr>
            <m:ctrlPr>
              <w:rPr>
                <w:rFonts w:ascii="Cambria Math" w:hAnsi="Cambria Math" w:cs="Calibri"/>
                <w:i/>
              </w:rPr>
            </m:ctrlPr>
          </m:sSubPr>
          <m:e>
            <m:r>
              <w:rPr>
                <w:rFonts w:ascii="Cambria Math" w:hAnsi="Cambria Math" w:cs="Calibri"/>
              </w:rPr>
              <m:t>H</m:t>
            </m:r>
          </m:e>
          <m:sub>
            <m:r>
              <w:rPr>
                <w:rFonts w:ascii="Cambria Math" w:hAnsi="Cambria Math" w:cs="Calibri"/>
              </w:rPr>
              <m:t>0</m:t>
            </m:r>
          </m:sub>
        </m:sSub>
        <m:r>
          <w:rPr>
            <w:rFonts w:ascii="Cambria Math" w:hAnsi="Cambria Math" w:cs="Calibri"/>
          </w:rPr>
          <m:t>:</m:t>
        </m:r>
        <m:sSub>
          <m:sSubPr>
            <m:ctrlPr>
              <w:rPr>
                <w:rFonts w:ascii="Cambria Math" w:hAnsi="Cambria Math" w:cs="Calibri"/>
                <w:i/>
              </w:rPr>
            </m:ctrlPr>
          </m:sSubPr>
          <m:e>
            <m:r>
              <w:rPr>
                <w:rFonts w:ascii="Cambria Math" w:hAnsi="Cambria Math" w:cs="Calibri"/>
              </w:rPr>
              <m:t>β</m:t>
            </m:r>
          </m:e>
          <m:sub>
            <m:r>
              <w:rPr>
                <w:rFonts w:ascii="Cambria Math" w:hAnsi="Cambria Math" w:cs="Calibri"/>
              </w:rPr>
              <m:t>5</m:t>
            </m:r>
          </m:sub>
        </m:sSub>
        <m:r>
          <w:rPr>
            <w:rFonts w:ascii="Cambria Math" w:hAnsi="Cambria Math" w:cs="Calibri"/>
          </w:rPr>
          <m:t xml:space="preserve">=0,    </m:t>
        </m:r>
        <m:sSub>
          <m:sSubPr>
            <m:ctrlPr>
              <w:rPr>
                <w:rFonts w:ascii="Cambria Math" w:hAnsi="Cambria Math" w:cs="Calibri"/>
                <w:i/>
              </w:rPr>
            </m:ctrlPr>
          </m:sSubPr>
          <m:e>
            <m:r>
              <w:rPr>
                <w:rFonts w:ascii="Cambria Math" w:hAnsi="Cambria Math" w:cs="Calibri"/>
              </w:rPr>
              <m:t>H</m:t>
            </m:r>
          </m:e>
          <m:sub>
            <m:r>
              <w:rPr>
                <w:rFonts w:ascii="Cambria Math" w:hAnsi="Cambria Math" w:cs="Calibri"/>
              </w:rPr>
              <m:t>1</m:t>
            </m:r>
          </m:sub>
        </m:sSub>
        <m:r>
          <w:rPr>
            <w:rFonts w:ascii="Cambria Math" w:hAnsi="Cambria Math" w:cs="Calibri"/>
          </w:rPr>
          <m:t xml:space="preserve">: </m:t>
        </m:r>
        <m:sSub>
          <m:sSubPr>
            <m:ctrlPr>
              <w:rPr>
                <w:rFonts w:ascii="Cambria Math" w:hAnsi="Cambria Math" w:cs="Calibri"/>
                <w:i/>
              </w:rPr>
            </m:ctrlPr>
          </m:sSubPr>
          <m:e>
            <m:r>
              <w:rPr>
                <w:rFonts w:ascii="Cambria Math" w:hAnsi="Cambria Math" w:cs="Calibri"/>
              </w:rPr>
              <m:t>β</m:t>
            </m:r>
          </m:e>
          <m:sub>
            <m:r>
              <w:rPr>
                <w:rFonts w:ascii="Cambria Math" w:hAnsi="Cambria Math" w:cs="Calibri"/>
              </w:rPr>
              <m:t>5</m:t>
            </m:r>
          </m:sub>
        </m:sSub>
        <m:r>
          <w:rPr>
            <w:rFonts w:ascii="Cambria Math" w:hAnsi="Cambria Math" w:cs="Calibri"/>
          </w:rPr>
          <m:t>≠0</m:t>
        </m:r>
      </m:oMath>
    </w:p>
    <w:p w14:paraId="1E4BDFF1" w14:textId="3DAF41A7" w:rsidR="00724F65" w:rsidRDefault="00724F65" w:rsidP="004160CB">
      <w:pPr>
        <w:rPr>
          <w:rFonts w:ascii="Calibri" w:hAnsi="Calibri" w:cs="Calibri"/>
        </w:rPr>
      </w:pPr>
    </w:p>
    <w:p w14:paraId="0776684E" w14:textId="43A0EDF2" w:rsidR="004B2059" w:rsidRDefault="009B3AEC" w:rsidP="004160CB">
      <w:pPr>
        <w:rPr>
          <w:rFonts w:ascii="Calibri" w:hAnsi="Calibri" w:cs="Calibri"/>
        </w:rPr>
      </w:pPr>
      <w:r>
        <w:rPr>
          <w:rFonts w:ascii="Calibri" w:hAnsi="Calibri" w:cs="Calibri"/>
        </w:rPr>
        <w:t xml:space="preserve">The omnibus p-value is simply the </w:t>
      </w:r>
      <w:r w:rsidR="00EE4565">
        <w:rPr>
          <w:rFonts w:ascii="Calibri" w:hAnsi="Calibri" w:cs="Calibri"/>
        </w:rPr>
        <w:t xml:space="preserve">highest </w:t>
      </w:r>
      <w:r w:rsidR="00C9326F">
        <w:rPr>
          <w:rFonts w:ascii="Calibri" w:hAnsi="Calibri" w:cs="Calibri"/>
        </w:rPr>
        <w:t>p-value from the four tests above,</w:t>
      </w:r>
      <w:r w:rsidR="00677934">
        <w:rPr>
          <w:rFonts w:ascii="Calibri" w:hAnsi="Calibri" w:cs="Calibri"/>
        </w:rPr>
        <w:fldChar w:fldCharType="begin" w:fldLock="1"/>
      </w:r>
      <w:r w:rsidR="00246331">
        <w:rPr>
          <w:rFonts w:ascii="Calibri" w:hAnsi="Calibri" w:cs="Calibri"/>
        </w:rPr>
        <w:instrText>ADDIN CSL_CITATION {"citationItems":[{"id":"ITEM-1","itemData":{"DOI":"10.1186/1471-2156-10-23","ISSN":"14712156","abstract":"Background: There has been intense effort over the past couple of decades to identify loci underlying quantitative traits as a key step in the process of elucidating the etiology of complex diseases. Recently there has been some effort to coalesce non-biased high-throughput data, e.g. high density genotyping and genome wide RNA expression, to drive understanding of the molecular basis of disease. However, a stumbling block has been the difficult question of how to leverage this information to identify molecular mechanisms that explain quantitative trait loci (QTL). We have developed a formal statistical hypothesis test, resulting in a p-value, to quantify uncertainty in a causal inference pertaining to a measured factor, e.g. a molecular species, which potentially mediates a known causal association between a locus and a quantitative trait. Results: We treat the causal inference as a 'chain' of mathematical conditions that must be satisfied to conclude that the potential mediator is causal for the trait, where the inference is only as good as the weakest link in the chain. P-values are computed for the component conditions, which include tests of linkage and conditional independence. The Intersection-Union Test, in which a series of statistical tests are combined to form an omnibus test, is then employed to generate the overall test result. Using computer simulated mouse crosses, we show that type I error is low under a variety of conditions that include hidden variables and reactive pathways. We show that power under a simple causal model is comparable to other model selection techniques as well as Bayesian network reconstruction methods. We further show empirically that this method compares favorably to Bayesian network reconstruction methods for reconstructing transcriptional regulatory networks in yeast, recovering 7 out of 8 experimentally validated regulators. Conclusion: Here we propose a novel statistical framework in which existing notions of causal mediation are formalized into a hypothesis test, thus providing a standard quantitative measure of uncertainty in the form of a p-value. The method is theoretically and computationally accessible and with the provided software may prove a useful tool in disentangling molecular relationships. © 2009 Millstein et al; licensee BioMed Central Ltd.","author":[{"dropping-particle":"","family":"Millstein","given":"Joshua","non-dropping-particle":"","parse-names":false,"suffix":""},{"dropping-particle":"","family":"Zhang","given":"Bin","non-dropping-particle":"","parse-names":false,"suffix":""},{"dropping-particle":"","family":"Zhu","given":"Jun","non-dropping-particle":"","parse-names":false,"suffix":""},{"dropping-particle":"","family":"Schadt","given":"Eric E.","non-dropping-particle":"","parse-names":false,"suffix":""}],"container-title":"BMC Genetics","id":"ITEM-1","issued":{"date-parts":[["2009"]]},"page":"1-15","title":"Disentangling molecular relationships with a causal inference test","type":"article-journal","volume":"10"},"uris":["http://www.mendeley.com/documents/?uuid=0819705b-66c4-4763-b24b-f14d165436d2"]}],"mendeley":{"formattedCitation":"&lt;sup&gt;19&lt;/sup&gt;","plainTextFormattedCitation":"19","previouslyFormattedCitation":"&lt;sup&gt;19&lt;/sup&gt;"},"properties":{"noteIndex":0},"schema":"https://github.com/citation-style-language/schema/raw/master/csl-citation.json"}</w:instrText>
      </w:r>
      <w:r w:rsidR="00677934">
        <w:rPr>
          <w:rFonts w:ascii="Calibri" w:hAnsi="Calibri" w:cs="Calibri"/>
        </w:rPr>
        <w:fldChar w:fldCharType="separate"/>
      </w:r>
      <w:r w:rsidR="00677934" w:rsidRPr="00677934">
        <w:rPr>
          <w:rFonts w:ascii="Calibri" w:hAnsi="Calibri" w:cs="Calibri"/>
          <w:noProof/>
          <w:vertAlign w:val="superscript"/>
        </w:rPr>
        <w:t>19</w:t>
      </w:r>
      <w:r w:rsidR="00677934">
        <w:rPr>
          <w:rFonts w:ascii="Calibri" w:hAnsi="Calibri" w:cs="Calibri"/>
        </w:rPr>
        <w:fldChar w:fldCharType="end"/>
      </w:r>
      <w:r w:rsidR="00677934">
        <w:rPr>
          <w:rFonts w:ascii="Calibri" w:hAnsi="Calibri" w:cs="Calibri"/>
        </w:rPr>
        <w:t xml:space="preserve"> </w:t>
      </w:r>
      <w:r w:rsidR="0039071D">
        <w:rPr>
          <w:rFonts w:ascii="Calibri" w:hAnsi="Calibri" w:cs="Calibri"/>
        </w:rPr>
        <w:t xml:space="preserve">and </w:t>
      </w:r>
      <w:r w:rsidR="008D211E">
        <w:rPr>
          <w:rFonts w:ascii="Calibri" w:hAnsi="Calibri" w:cs="Calibri"/>
        </w:rPr>
        <w:t xml:space="preserve">if all </w:t>
      </w:r>
      <w:r w:rsidR="00303D0A">
        <w:rPr>
          <w:rFonts w:ascii="Calibri" w:hAnsi="Calibri" w:cs="Calibri"/>
        </w:rPr>
        <w:t xml:space="preserve">four null hypotheses are rejected </w:t>
      </w:r>
      <w:r w:rsidR="00C8084D">
        <w:rPr>
          <w:rFonts w:ascii="Calibri" w:hAnsi="Calibri" w:cs="Calibri"/>
        </w:rPr>
        <w:t xml:space="preserve">(i.e. an omnibus p-value &lt; 0.05) </w:t>
      </w:r>
      <w:r w:rsidR="00303D0A">
        <w:rPr>
          <w:rFonts w:ascii="Calibri" w:hAnsi="Calibri" w:cs="Calibri"/>
        </w:rPr>
        <w:t xml:space="preserve">the </w:t>
      </w:r>
      <w:r w:rsidR="004D6DEE">
        <w:rPr>
          <w:rFonts w:ascii="Calibri" w:hAnsi="Calibri" w:cs="Calibri"/>
        </w:rPr>
        <w:t xml:space="preserve">methylation-metabolite pair </w:t>
      </w:r>
      <w:r w:rsidR="002A0128">
        <w:rPr>
          <w:rFonts w:ascii="Calibri" w:hAnsi="Calibri" w:cs="Calibri"/>
        </w:rPr>
        <w:t xml:space="preserve">will move on to the </w:t>
      </w:r>
      <w:r w:rsidR="0028233B">
        <w:rPr>
          <w:rFonts w:ascii="Calibri" w:hAnsi="Calibri" w:cs="Calibri"/>
        </w:rPr>
        <w:t xml:space="preserve">Bayesian network </w:t>
      </w:r>
      <w:r w:rsidR="001F6844">
        <w:rPr>
          <w:rFonts w:ascii="Calibri" w:hAnsi="Calibri" w:cs="Calibri"/>
        </w:rPr>
        <w:t>analysis.</w:t>
      </w:r>
      <w:r w:rsidR="00C9326F">
        <w:rPr>
          <w:rFonts w:ascii="Calibri" w:hAnsi="Calibri" w:cs="Calibri"/>
        </w:rPr>
        <w:t xml:space="preserve"> </w:t>
      </w:r>
    </w:p>
    <w:p w14:paraId="72AD02E2" w14:textId="77777777" w:rsidR="004B2059" w:rsidRPr="00255520" w:rsidRDefault="004B2059" w:rsidP="004160CB">
      <w:pPr>
        <w:rPr>
          <w:rFonts w:ascii="Calibri" w:hAnsi="Calibri" w:cs="Calibri"/>
        </w:rPr>
      </w:pPr>
    </w:p>
    <w:p w14:paraId="013B0C79" w14:textId="77777777" w:rsidR="000C270C" w:rsidRPr="00255520" w:rsidRDefault="007F4E49" w:rsidP="007F4E49">
      <w:pPr>
        <w:pStyle w:val="Heading2"/>
        <w:rPr>
          <w:rFonts w:ascii="Calibri" w:eastAsiaTheme="minorEastAsia" w:hAnsi="Calibri" w:cs="Calibri"/>
          <w:u w:val="single"/>
        </w:rPr>
      </w:pPr>
      <w:bookmarkStart w:id="28" w:name="_Toc45546130"/>
      <w:r w:rsidRPr="00255520">
        <w:rPr>
          <w:rFonts w:ascii="Calibri" w:eastAsiaTheme="minorEastAsia" w:hAnsi="Calibri" w:cs="Calibri"/>
          <w:u w:val="single"/>
        </w:rPr>
        <w:t>Bayesian Network Analysis</w:t>
      </w:r>
      <w:bookmarkEnd w:id="28"/>
    </w:p>
    <w:p w14:paraId="0D1FE5D0" w14:textId="77777777" w:rsidR="000C270C" w:rsidRPr="00255520" w:rsidRDefault="000C270C" w:rsidP="007F4E49">
      <w:pPr>
        <w:pStyle w:val="Heading2"/>
        <w:rPr>
          <w:rFonts w:ascii="Calibri" w:eastAsiaTheme="minorEastAsia" w:hAnsi="Calibri" w:cs="Calibri"/>
          <w:u w:val="single"/>
        </w:rPr>
      </w:pPr>
    </w:p>
    <w:p w14:paraId="2FD26E55" w14:textId="2165A433" w:rsidR="00CD7747" w:rsidRPr="00B67993" w:rsidRDefault="00DB4856" w:rsidP="00836D97">
      <w:pPr>
        <w:ind w:firstLine="720"/>
        <w:rPr>
          <w:rFonts w:ascii="Calibri" w:hAnsi="Calibri" w:cs="Calibri"/>
        </w:rPr>
      </w:pPr>
      <w:commentRangeStart w:id="29"/>
      <w:r>
        <w:rPr>
          <w:rFonts w:ascii="Calibri" w:hAnsi="Calibri" w:cs="Calibri"/>
        </w:rPr>
        <w:t xml:space="preserve">A graph </w:t>
      </w:r>
      <m:oMath>
        <m:r>
          <w:rPr>
            <w:rFonts w:ascii="Cambria Math" w:hAnsi="Cambria Math" w:cs="Calibri"/>
          </w:rPr>
          <m:t>G=(</m:t>
        </m:r>
        <m:r>
          <m:rPr>
            <m:sty m:val="bi"/>
          </m:rPr>
          <w:rPr>
            <w:rFonts w:ascii="Cambria Math" w:hAnsi="Cambria Math" w:cs="Calibri"/>
          </w:rPr>
          <m:t>V,A)</m:t>
        </m:r>
      </m:oMath>
      <w:r w:rsidR="000A0705">
        <w:rPr>
          <w:rFonts w:ascii="Calibri" w:eastAsiaTheme="minorEastAsia" w:hAnsi="Calibri" w:cs="Calibri"/>
          <w:b/>
          <w:bCs/>
        </w:rPr>
        <w:t xml:space="preserve"> </w:t>
      </w:r>
      <w:r w:rsidR="005B135B">
        <w:rPr>
          <w:rFonts w:ascii="Calibri" w:eastAsiaTheme="minorEastAsia" w:hAnsi="Calibri" w:cs="Calibri"/>
        </w:rPr>
        <w:t xml:space="preserve">consists of </w:t>
      </w:r>
      <w:r w:rsidR="00883D3A">
        <w:rPr>
          <w:rFonts w:ascii="Calibri" w:eastAsiaTheme="minorEastAsia" w:hAnsi="Calibri" w:cs="Calibri"/>
        </w:rPr>
        <w:t xml:space="preserve">a non-empty set </w:t>
      </w:r>
      <m:oMath>
        <m:r>
          <m:rPr>
            <m:sty m:val="bi"/>
          </m:rPr>
          <w:rPr>
            <w:rFonts w:ascii="Cambria Math" w:eastAsiaTheme="minorEastAsia" w:hAnsi="Cambria Math" w:cs="Calibri"/>
          </w:rPr>
          <m:t>V</m:t>
        </m:r>
      </m:oMath>
      <w:r w:rsidR="0062111E">
        <w:rPr>
          <w:rFonts w:ascii="Calibri" w:eastAsiaTheme="minorEastAsia" w:hAnsi="Calibri" w:cs="Calibri"/>
          <w:b/>
          <w:bCs/>
        </w:rPr>
        <w:t xml:space="preserve"> </w:t>
      </w:r>
      <w:r w:rsidR="00B67993">
        <w:rPr>
          <w:rFonts w:ascii="Calibri" w:eastAsiaTheme="minorEastAsia" w:hAnsi="Calibri" w:cs="Calibri"/>
        </w:rPr>
        <w:t xml:space="preserve">of vertices (or nodes) </w:t>
      </w:r>
      <w:r w:rsidR="00F043C6">
        <w:rPr>
          <w:rFonts w:ascii="Calibri" w:eastAsiaTheme="minorEastAsia" w:hAnsi="Calibri" w:cs="Calibri"/>
        </w:rPr>
        <w:t>and a finite</w:t>
      </w:r>
      <w:r w:rsidR="00487D29">
        <w:rPr>
          <w:rFonts w:ascii="Calibri" w:eastAsiaTheme="minorEastAsia" w:hAnsi="Calibri" w:cs="Calibri"/>
        </w:rPr>
        <w:t xml:space="preserve"> set </w:t>
      </w:r>
      <m:oMath>
        <m:r>
          <w:rPr>
            <w:rFonts w:ascii="Cambria Math" w:eastAsiaTheme="minorEastAsia" w:hAnsi="Cambria Math" w:cs="Calibri"/>
          </w:rPr>
          <m:t>A</m:t>
        </m:r>
      </m:oMath>
    </w:p>
    <w:p w14:paraId="7CDC3E74" w14:textId="20EBA3FF" w:rsidR="00A80A7A" w:rsidRDefault="00A04467" w:rsidP="00A04467">
      <w:pPr>
        <w:rPr>
          <w:rFonts w:ascii="Calibri" w:eastAsiaTheme="minorEastAsia" w:hAnsi="Calibri" w:cs="Calibri"/>
        </w:rPr>
      </w:pPr>
      <w:r>
        <w:rPr>
          <w:rFonts w:ascii="Calibri" w:hAnsi="Calibri" w:cs="Calibri"/>
        </w:rPr>
        <w:t>o</w:t>
      </w:r>
      <w:r w:rsidR="00EC3D8F">
        <w:rPr>
          <w:rFonts w:ascii="Calibri" w:hAnsi="Calibri" w:cs="Calibri"/>
        </w:rPr>
        <w:t xml:space="preserve">f </w:t>
      </w:r>
      <w:r w:rsidR="00E32F3F">
        <w:rPr>
          <w:rFonts w:ascii="Calibri" w:hAnsi="Calibri" w:cs="Calibri"/>
        </w:rPr>
        <w:t xml:space="preserve">pairs of vertices </w:t>
      </w:r>
      <w:r w:rsidR="00110C9A">
        <w:rPr>
          <w:rFonts w:ascii="Calibri" w:hAnsi="Calibri" w:cs="Calibri"/>
        </w:rPr>
        <w:t>called arcs, links, or edges (</w:t>
      </w:r>
      <w:r w:rsidR="00A67724">
        <w:rPr>
          <w:rFonts w:ascii="Calibri" w:hAnsi="Calibri" w:cs="Calibri"/>
        </w:rPr>
        <w:t xml:space="preserve">unlike </w:t>
      </w:r>
      <m:oMath>
        <m:r>
          <m:rPr>
            <m:sty m:val="bi"/>
          </m:rPr>
          <w:rPr>
            <w:rFonts w:ascii="Cambria Math" w:eastAsiaTheme="minorEastAsia" w:hAnsi="Cambria Math" w:cs="Calibri"/>
          </w:rPr>
          <m:t>V</m:t>
        </m:r>
      </m:oMath>
      <w:r w:rsidR="00A67724">
        <w:rPr>
          <w:rFonts w:ascii="Calibri" w:eastAsiaTheme="minorEastAsia" w:hAnsi="Calibri" w:cs="Calibri"/>
        </w:rPr>
        <w:t xml:space="preserve">, this set can be empty). </w:t>
      </w:r>
      <w:r w:rsidR="002B05DF">
        <w:rPr>
          <w:rFonts w:ascii="Calibri" w:eastAsiaTheme="minorEastAsia" w:hAnsi="Calibri" w:cs="Calibri"/>
        </w:rPr>
        <w:t>If</w:t>
      </w:r>
      <w:r w:rsidR="0053356E">
        <w:rPr>
          <w:rFonts w:ascii="Calibri" w:eastAsiaTheme="minorEastAsia" w:hAnsi="Calibri" w:cs="Calibri"/>
        </w:rPr>
        <w:t xml:space="preserve"> arc </w:t>
      </w:r>
      <m:oMath>
        <m:r>
          <w:rPr>
            <w:rFonts w:ascii="Cambria Math" w:eastAsiaTheme="minorEastAsia" w:hAnsi="Cambria Math" w:cs="Calibri"/>
          </w:rPr>
          <m:t>a=(u,v)</m:t>
        </m:r>
      </m:oMath>
      <w:r w:rsidR="00247CD5">
        <w:rPr>
          <w:rFonts w:ascii="Calibri" w:eastAsiaTheme="minorEastAsia" w:hAnsi="Calibri" w:cs="Calibri"/>
        </w:rPr>
        <w:t xml:space="preserve"> </w:t>
      </w:r>
      <w:r w:rsidR="002B05DF">
        <w:rPr>
          <w:rFonts w:ascii="Calibri" w:eastAsiaTheme="minorEastAsia" w:hAnsi="Calibri" w:cs="Calibri"/>
        </w:rPr>
        <w:t xml:space="preserve">is an ordered pair, the </w:t>
      </w:r>
      <w:r w:rsidR="00F90992">
        <w:rPr>
          <w:rFonts w:ascii="Calibri" w:eastAsiaTheme="minorEastAsia" w:hAnsi="Calibri" w:cs="Calibri"/>
        </w:rPr>
        <w:t xml:space="preserve">arc is said to be directed from </w:t>
      </w:r>
      <m:oMath>
        <m:r>
          <w:rPr>
            <w:rFonts w:ascii="Cambria Math" w:eastAsiaTheme="minorEastAsia" w:hAnsi="Cambria Math" w:cs="Calibri"/>
          </w:rPr>
          <m:t>u</m:t>
        </m:r>
      </m:oMath>
      <w:r w:rsidR="009665D6">
        <w:rPr>
          <w:rFonts w:ascii="Calibri" w:eastAsiaTheme="minorEastAsia" w:hAnsi="Calibri" w:cs="Calibri"/>
        </w:rPr>
        <w:t xml:space="preserve"> to </w:t>
      </w:r>
      <m:oMath>
        <m:r>
          <w:rPr>
            <w:rFonts w:ascii="Cambria Math" w:eastAsiaTheme="minorEastAsia" w:hAnsi="Cambria Math" w:cs="Calibri"/>
          </w:rPr>
          <m:t>v</m:t>
        </m:r>
      </m:oMath>
      <w:r w:rsidR="00291C50">
        <w:rPr>
          <w:rFonts w:ascii="Calibri" w:eastAsiaTheme="minorEastAsia" w:hAnsi="Calibri" w:cs="Calibri"/>
        </w:rPr>
        <w:t xml:space="preserve"> and is usually represented by an arrow</w:t>
      </w:r>
      <w:r w:rsidR="008435BB">
        <w:rPr>
          <w:rFonts w:ascii="Calibri" w:eastAsiaTheme="minorEastAsia" w:hAnsi="Calibri" w:cs="Calibri"/>
        </w:rPr>
        <w:t xml:space="preserve"> of the form</w:t>
      </w:r>
      <w:r w:rsidR="00291C50">
        <w:rPr>
          <w:rFonts w:ascii="Calibri" w:eastAsiaTheme="minorEastAsia" w:hAnsi="Calibri" w:cs="Calibri"/>
        </w:rPr>
        <w:t xml:space="preserve"> </w:t>
      </w:r>
      <m:oMath>
        <m:r>
          <w:rPr>
            <w:rFonts w:ascii="Cambria Math" w:eastAsiaTheme="minorEastAsia" w:hAnsi="Cambria Math" w:cs="Calibri"/>
          </w:rPr>
          <m:t>u→v</m:t>
        </m:r>
      </m:oMath>
      <w:r w:rsidR="008435BB">
        <w:rPr>
          <w:rFonts w:ascii="Calibri" w:eastAsiaTheme="minorEastAsia" w:hAnsi="Calibri" w:cs="Calibri"/>
        </w:rPr>
        <w:t>.</w:t>
      </w:r>
      <w:r w:rsidR="00AE3723">
        <w:rPr>
          <w:rFonts w:ascii="Calibri" w:eastAsiaTheme="minorEastAsia" w:hAnsi="Calibri" w:cs="Calibri"/>
        </w:rPr>
        <w:t xml:space="preserve"> Graphs themselves can also be described as </w:t>
      </w:r>
      <w:r w:rsidR="0033261A">
        <w:rPr>
          <w:rFonts w:ascii="Calibri" w:eastAsiaTheme="minorEastAsia" w:hAnsi="Calibri" w:cs="Calibri"/>
        </w:rPr>
        <w:t xml:space="preserve">directed </w:t>
      </w:r>
      <w:r w:rsidR="00E33BE5">
        <w:rPr>
          <w:rFonts w:ascii="Calibri" w:eastAsiaTheme="minorEastAsia" w:hAnsi="Calibri" w:cs="Calibri"/>
        </w:rPr>
        <w:t xml:space="preserve">if </w:t>
      </w:r>
      <w:r w:rsidR="001C5D93">
        <w:rPr>
          <w:rFonts w:ascii="Calibri" w:eastAsiaTheme="minorEastAsia" w:hAnsi="Calibri" w:cs="Calibri"/>
        </w:rPr>
        <w:t>all arcs</w:t>
      </w:r>
      <w:r w:rsidR="00884B4A">
        <w:rPr>
          <w:rFonts w:ascii="Calibri" w:eastAsiaTheme="minorEastAsia" w:hAnsi="Calibri" w:cs="Calibri"/>
        </w:rPr>
        <w:t xml:space="preserve"> </w:t>
      </w:r>
      <m:oMath>
        <m:r>
          <w:rPr>
            <w:rFonts w:ascii="Cambria Math" w:eastAsiaTheme="minorEastAsia" w:hAnsi="Cambria Math" w:cs="Calibri"/>
          </w:rPr>
          <m:t>A</m:t>
        </m:r>
      </m:oMath>
      <w:r w:rsidR="001C5D93">
        <w:rPr>
          <w:rFonts w:ascii="Calibri" w:eastAsiaTheme="minorEastAsia" w:hAnsi="Calibri" w:cs="Calibri"/>
        </w:rPr>
        <w:t xml:space="preserve"> are directed.</w:t>
      </w:r>
      <w:r w:rsidR="00246331">
        <w:rPr>
          <w:rFonts w:ascii="Calibri" w:eastAsiaTheme="minorEastAsia" w:hAnsi="Calibri" w:cs="Calibri"/>
        </w:rPr>
        <w:fldChar w:fldCharType="begin" w:fldLock="1"/>
      </w:r>
      <w:r w:rsidR="00335C24">
        <w:rPr>
          <w:rFonts w:ascii="Calibri" w:eastAsiaTheme="minorEastAsia" w:hAnsi="Calibri" w:cs="Calibri"/>
        </w:rPr>
        <w:instrText>ADDIN CSL_CITATION {"citationItems":[{"id":"ITEM-1","itemData":{"DOI":"10.1007/978-1-4614-6446-4","abstract":"While there have been significant advances in capturing data from the entities across complex real-world systems, their associations and relationships are largely unknown. Associations between the entities may reveal interesting system-level properties that may not be apparent otherwise. Often these associations are hypothesized by superimposing knowledge across distinct reductionist representations of these entities obtained from disparate sources. Such representations, while useful, may provide only an incomplete picture of the associations. This can be attributed to their dependence on prior knowledge and failure of the principle of superposition in general. Such representations may also be unhelpful in discovering novel undocumented associations. A more rigorous approach would be to identify associations from data measured simultaneously across the entities of interest from a given system. These data sets or digital signatures are quantized in time and amplitude and in turn may (dynamic) or may not (static) contain explicit temporal information. Symmetric measures such as correlation have been helpful in modeling direct associations as undirected graphs. However, it is well appreciated that the association between a given pair of entities may be indirect and often mediated through others. Symmetric measures are also immune to the direction of association by their very definition. Graphical models such as Bayesian networks have especially proven to be useful in this regard. The vertices (nodes) represent the entities of interest, the arcs (edges) represent their associations, and the entire Bayesian network represents the joint probability distribution between the entities of interest. Bayesian networks networks. It introduces the reader to structure and parameter learning from multiple independent realizations of data sets without explicit temporal information. Such data sets are quite common and represent a snapshot of the process. The impact of discretization on the network inference with application to molecular expression data is also discussed. The lack of temporal information implicitly excludes the presence of feedback or cycles, resulting in a directed acyclic graphical representation of the associations between the entities. These limitations are overcome by learning networks from data sets with explicit temporal signatures. In Chap. 3, we discuss the usefulness of dynamic Bayesian networks for learning the network structure in the presence…","author":[{"dropping-particle":"","family":"Nagarajan","given":"Radhakrishnan","non-dropping-particle":"","parse-names":false,"suffix":""},{"dropping-particle":"","family":"Scutari","given":"Marco","non-dropping-particle":"","parse-names":false,"suffix":""},{"dropping-particle":"","family":"Lèbre","given":"Sophie","non-dropping-particle":"","parse-names":false,"suffix":""}],"container-title":"Bayesian Networks in R","id":"ITEM-1","issued":{"date-parts":[["2013"]]},"title":"Bayesian Networks in R","type":"book"},"uris":["http://www.mendeley.com/documents/?uuid=d53a0404-99b2-4611-a1a3-74b466c41ae0"]}],"mendeley":{"formattedCitation":"&lt;sup&gt;20&lt;/sup&gt;","plainTextFormattedCitation":"20","previouslyFormattedCitation":"&lt;sup&gt;20&lt;/sup&gt;"},"properties":{"noteIndex":0},"schema":"https://github.com/citation-style-language/schema/raw/master/csl-citation.json"}</w:instrText>
      </w:r>
      <w:r w:rsidR="00246331">
        <w:rPr>
          <w:rFonts w:ascii="Calibri" w:eastAsiaTheme="minorEastAsia" w:hAnsi="Calibri" w:cs="Calibri"/>
        </w:rPr>
        <w:fldChar w:fldCharType="separate"/>
      </w:r>
      <w:r w:rsidR="00246331" w:rsidRPr="00246331">
        <w:rPr>
          <w:rFonts w:ascii="Calibri" w:eastAsiaTheme="minorEastAsia" w:hAnsi="Calibri" w:cs="Calibri"/>
          <w:noProof/>
          <w:vertAlign w:val="superscript"/>
        </w:rPr>
        <w:t>20</w:t>
      </w:r>
      <w:r w:rsidR="00246331">
        <w:rPr>
          <w:rFonts w:ascii="Calibri" w:eastAsiaTheme="minorEastAsia" w:hAnsi="Calibri" w:cs="Calibri"/>
        </w:rPr>
        <w:fldChar w:fldCharType="end"/>
      </w:r>
      <w:r w:rsidR="00246331">
        <w:rPr>
          <w:rFonts w:ascii="Calibri" w:eastAsiaTheme="minorEastAsia" w:hAnsi="Calibri" w:cs="Calibri"/>
        </w:rPr>
        <w:t xml:space="preserve"> Sequences of arcs </w:t>
      </w:r>
      <w:r w:rsidR="00D927C9">
        <w:rPr>
          <w:rFonts w:ascii="Calibri" w:eastAsiaTheme="minorEastAsia" w:hAnsi="Calibri" w:cs="Calibri"/>
        </w:rPr>
        <w:t xml:space="preserve">form a path from one vertex to another, and imply </w:t>
      </w:r>
      <w:r w:rsidR="00B303A1">
        <w:rPr>
          <w:rFonts w:ascii="Calibri" w:eastAsiaTheme="minorEastAsia" w:hAnsi="Calibri" w:cs="Calibri"/>
        </w:rPr>
        <w:t xml:space="preserve">that </w:t>
      </w:r>
      <w:r w:rsidR="00EB63D2">
        <w:rPr>
          <w:rFonts w:ascii="Calibri" w:eastAsiaTheme="minorEastAsia" w:hAnsi="Calibri" w:cs="Calibri"/>
        </w:rPr>
        <w:t>the first</w:t>
      </w:r>
      <w:r w:rsidR="00B303A1">
        <w:rPr>
          <w:rFonts w:ascii="Calibri" w:eastAsiaTheme="minorEastAsia" w:hAnsi="Calibri" w:cs="Calibri"/>
        </w:rPr>
        <w:t xml:space="preserve"> </w:t>
      </w:r>
      <w:r w:rsidR="00944683">
        <w:rPr>
          <w:rFonts w:ascii="Calibri" w:eastAsiaTheme="minorEastAsia" w:hAnsi="Calibri" w:cs="Calibri"/>
        </w:rPr>
        <w:t xml:space="preserve">node is a cause the and </w:t>
      </w:r>
      <w:r w:rsidR="000F1C4A">
        <w:rPr>
          <w:rFonts w:ascii="Calibri" w:eastAsiaTheme="minorEastAsia" w:hAnsi="Calibri" w:cs="Calibri"/>
        </w:rPr>
        <w:t xml:space="preserve">the other </w:t>
      </w:r>
      <w:r w:rsidR="00BF1D6C">
        <w:rPr>
          <w:rFonts w:ascii="Calibri" w:eastAsiaTheme="minorEastAsia" w:hAnsi="Calibri" w:cs="Calibri"/>
        </w:rPr>
        <w:t>an effect.</w:t>
      </w:r>
      <w:r w:rsidR="00335C24">
        <w:rPr>
          <w:rFonts w:ascii="Calibri" w:eastAsiaTheme="minorEastAsia" w:hAnsi="Calibri" w:cs="Calibri"/>
        </w:rPr>
        <w:fldChar w:fldCharType="begin" w:fldLock="1"/>
      </w:r>
      <w:r w:rsidR="009902FD">
        <w:rPr>
          <w:rFonts w:ascii="Calibri" w:eastAsiaTheme="minorEastAsia" w:hAnsi="Calibri" w:cs="Calibri"/>
        </w:rPr>
        <w:instrText>ADDIN CSL_CITATION {"citationItems":[{"id":"ITEM-1","itemData":{"DOI":"10.1201/b17065","abstract":"What are Bayesian networks and why are their applications growing across all fields? © 2010 ACM.","author":[{"dropping-particle":"","family":"Scutari","given":"Marco","non-dropping-particle":"","parse-names":false,"suffix":""},{"dropping-particle":"","family":"Denis","given":"Jean-Baptiste","non-dropping-particle":"","parse-names":false,"suffix":""}],"container-title":"Bayesian Networks","id":"ITEM-1","issued":{"date-parts":[["2014"]]},"title":"Bayesian Networks","type":"book"},"uris":["http://www.mendeley.com/documents/?uuid=2ef95261-29e0-478e-977a-018a22357760"]}],"mendeley":{"formattedCitation":"&lt;sup&gt;21&lt;/sup&gt;","plainTextFormattedCitation":"21","previouslyFormattedCitation":"&lt;sup&gt;21&lt;/sup&gt;"},"properties":{"noteIndex":0},"schema":"https://github.com/citation-style-language/schema/raw/master/csl-citation.json"}</w:instrText>
      </w:r>
      <w:r w:rsidR="00335C24">
        <w:rPr>
          <w:rFonts w:ascii="Calibri" w:eastAsiaTheme="minorEastAsia" w:hAnsi="Calibri" w:cs="Calibri"/>
        </w:rPr>
        <w:fldChar w:fldCharType="separate"/>
      </w:r>
      <w:r w:rsidR="00335C24" w:rsidRPr="00335C24">
        <w:rPr>
          <w:rFonts w:ascii="Calibri" w:eastAsiaTheme="minorEastAsia" w:hAnsi="Calibri" w:cs="Calibri"/>
          <w:noProof/>
          <w:vertAlign w:val="superscript"/>
        </w:rPr>
        <w:t>21</w:t>
      </w:r>
      <w:r w:rsidR="00335C24">
        <w:rPr>
          <w:rFonts w:ascii="Calibri" w:eastAsiaTheme="minorEastAsia" w:hAnsi="Calibri" w:cs="Calibri"/>
        </w:rPr>
        <w:fldChar w:fldCharType="end"/>
      </w:r>
      <w:r w:rsidR="00335C24">
        <w:rPr>
          <w:rFonts w:ascii="Calibri" w:eastAsiaTheme="minorEastAsia" w:hAnsi="Calibri" w:cs="Calibri"/>
        </w:rPr>
        <w:t xml:space="preserve"> </w:t>
      </w:r>
      <w:r w:rsidR="000D3D0A">
        <w:rPr>
          <w:rFonts w:ascii="Calibri" w:eastAsiaTheme="minorEastAsia" w:hAnsi="Calibri" w:cs="Calibri"/>
        </w:rPr>
        <w:t xml:space="preserve">Bayesian networks are a specific </w:t>
      </w:r>
      <w:r w:rsidR="00250863">
        <w:rPr>
          <w:rFonts w:ascii="Calibri" w:eastAsiaTheme="minorEastAsia" w:hAnsi="Calibri" w:cs="Calibri"/>
        </w:rPr>
        <w:t xml:space="preserve">case of </w:t>
      </w:r>
      <w:r w:rsidR="00A1601B">
        <w:rPr>
          <w:rFonts w:ascii="Calibri" w:eastAsiaTheme="minorEastAsia" w:hAnsi="Calibri" w:cs="Calibri"/>
        </w:rPr>
        <w:t xml:space="preserve">graphical models, </w:t>
      </w:r>
      <w:r w:rsidR="0083131A">
        <w:rPr>
          <w:rFonts w:ascii="Calibri" w:eastAsiaTheme="minorEastAsia" w:hAnsi="Calibri" w:cs="Calibri"/>
        </w:rPr>
        <w:t>where each arc represents a probabilistic dependency between two variables</w:t>
      </w:r>
      <w:r w:rsidR="0023144D">
        <w:rPr>
          <w:rFonts w:ascii="Calibri" w:eastAsiaTheme="minorEastAsia" w:hAnsi="Calibri" w:cs="Calibri"/>
        </w:rPr>
        <w:t xml:space="preserve"> </w:t>
      </w:r>
      <m:oMath>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i</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j</m:t>
            </m:r>
          </m:sub>
        </m:sSub>
        <m:r>
          <w:rPr>
            <w:rFonts w:ascii="Cambria Math" w:eastAsiaTheme="minorEastAsia" w:hAnsi="Cambria Math" w:cs="Calibri"/>
          </w:rPr>
          <m:t>}</m:t>
        </m:r>
      </m:oMath>
      <w:r w:rsidR="00F67EC1">
        <w:rPr>
          <w:rFonts w:ascii="Calibri" w:eastAsiaTheme="minorEastAsia" w:hAnsi="Calibri" w:cs="Calibri"/>
        </w:rPr>
        <w:t xml:space="preserve">, which are represented as nodes </w:t>
      </w:r>
      <m:oMath>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v</m:t>
            </m:r>
          </m:e>
          <m:sub>
            <m:r>
              <w:rPr>
                <w:rFonts w:ascii="Cambria Math" w:eastAsiaTheme="minorEastAsia" w:hAnsi="Cambria Math" w:cs="Calibri"/>
              </w:rPr>
              <m:t>i</m:t>
            </m:r>
          </m:sub>
        </m:sSub>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v</m:t>
            </m:r>
          </m:e>
          <m:sub>
            <m:r>
              <w:rPr>
                <w:rFonts w:ascii="Cambria Math" w:eastAsiaTheme="minorEastAsia" w:hAnsi="Cambria Math" w:cs="Calibri"/>
              </w:rPr>
              <m:t>j</m:t>
            </m:r>
          </m:sub>
        </m:sSub>
        <m:r>
          <w:rPr>
            <w:rFonts w:ascii="Cambria Math" w:eastAsiaTheme="minorEastAsia" w:hAnsi="Cambria Math" w:cs="Calibri"/>
          </w:rPr>
          <m:t>}</m:t>
        </m:r>
      </m:oMath>
      <w:r w:rsidR="0083131A">
        <w:rPr>
          <w:rFonts w:ascii="Calibri" w:eastAsiaTheme="minorEastAsia" w:hAnsi="Calibri" w:cs="Calibri"/>
        </w:rPr>
        <w:t xml:space="preserve">. </w:t>
      </w:r>
      <w:r w:rsidR="0011034D">
        <w:rPr>
          <w:rFonts w:ascii="Calibri" w:eastAsiaTheme="minorEastAsia" w:hAnsi="Calibri" w:cs="Calibri"/>
        </w:rPr>
        <w:t>The</w:t>
      </w:r>
      <w:r w:rsidR="00C16EAD">
        <w:rPr>
          <w:rFonts w:ascii="Calibri" w:eastAsiaTheme="minorEastAsia" w:hAnsi="Calibri" w:cs="Calibri"/>
        </w:rPr>
        <w:t xml:space="preserve"> graphs</w:t>
      </w:r>
      <w:r w:rsidR="0011034D">
        <w:rPr>
          <w:rFonts w:ascii="Calibri" w:eastAsiaTheme="minorEastAsia" w:hAnsi="Calibri" w:cs="Calibri"/>
        </w:rPr>
        <w:t xml:space="preserve"> must be directed and acyclic (</w:t>
      </w:r>
      <w:r w:rsidR="00FD1950">
        <w:rPr>
          <w:rFonts w:ascii="Calibri" w:eastAsiaTheme="minorEastAsia" w:hAnsi="Calibri" w:cs="Calibri"/>
        </w:rPr>
        <w:t xml:space="preserve">i.e. </w:t>
      </w:r>
      <w:r w:rsidR="00854160">
        <w:rPr>
          <w:rFonts w:ascii="Calibri" w:eastAsiaTheme="minorEastAsia" w:hAnsi="Calibri" w:cs="Calibri"/>
        </w:rPr>
        <w:t>no path of the for</w:t>
      </w:r>
      <w:r w:rsidR="00C6190E">
        <w:rPr>
          <w:rFonts w:ascii="Calibri" w:eastAsiaTheme="minorEastAsia" w:hAnsi="Calibri" w:cs="Calibri"/>
        </w:rPr>
        <w:t xml:space="preserve">m </w:t>
      </w:r>
      <m:oMath>
        <m:r>
          <w:rPr>
            <w:rFonts w:ascii="Cambria Math" w:eastAsiaTheme="minorEastAsia" w:hAnsi="Cambria Math" w:cs="Calibri"/>
          </w:rPr>
          <m:t>V→…→V</m:t>
        </m:r>
      </m:oMath>
      <w:r w:rsidR="003822A5">
        <w:rPr>
          <w:rFonts w:ascii="Calibri" w:eastAsiaTheme="minorEastAsia" w:hAnsi="Calibri" w:cs="Calibri"/>
        </w:rPr>
        <w:t xml:space="preserve"> exists)</w:t>
      </w:r>
      <w:r w:rsidR="009360CC">
        <w:rPr>
          <w:rFonts w:ascii="Calibri" w:eastAsiaTheme="minorEastAsia" w:hAnsi="Calibri" w:cs="Calibri"/>
        </w:rPr>
        <w:t>.</w:t>
      </w:r>
      <w:r w:rsidR="009902FD">
        <w:rPr>
          <w:rFonts w:ascii="Calibri" w:eastAsiaTheme="minorEastAsia" w:hAnsi="Calibri" w:cs="Calibri"/>
        </w:rPr>
        <w:fldChar w:fldCharType="begin" w:fldLock="1"/>
      </w:r>
      <w:r w:rsidR="00981857">
        <w:rPr>
          <w:rFonts w:ascii="Calibri" w:eastAsiaTheme="minorEastAsia" w:hAnsi="Calibri" w:cs="Calibri"/>
        </w:rPr>
        <w:instrText>ADDIN CSL_CITATION {"citationItems":[{"id":"ITEM-1","itemData":{"DOI":"10.1007/978-1-4614-6446-4","abstract":"While there have been significant advances in capturing data from the entities across complex real-world systems, their associations and relationships are largely unknown. Associations between the entities may reveal interesting system-level properties that may not be apparent otherwise. Often these associations are hypothesized by superimposing knowledge across distinct reductionist representations of these entities obtained from disparate sources. Such representations, while useful, may provide only an incomplete picture of the associations. This can be attributed to their dependence on prior knowledge and failure of the principle of superposition in general. Such representations may also be unhelpful in discovering novel undocumented associations. A more rigorous approach would be to identify associations from data measured simultaneously across the entities of interest from a given system. These data sets or digital signatures are quantized in time and amplitude and in turn may (dynamic) or may not (static) contain explicit temporal information. Symmetric measures such as correlation have been helpful in modeling direct associations as undirected graphs. However, it is well appreciated that the association between a given pair of entities may be indirect and often mediated through others. Symmetric measures are also immune to the direction of association by their very definition. Graphical models such as Bayesian networks have especially proven to be useful in this regard. The vertices (nodes) represent the entities of interest, the arcs (edges) represent their associations, and the entire Bayesian network represents the joint probability distribution between the entities of interest. Bayesian networks networks. It introduces the reader to structure and parameter learning from multiple independent realizations of data sets without explicit temporal information. Such data sets are quite common and represent a snapshot of the process. The impact of discretization on the network inference with application to molecular expression data is also discussed. The lack of temporal information implicitly excludes the presence of feedback or cycles, resulting in a directed acyclic graphical representation of the associations between the entities. These limitations are overcome by learning networks from data sets with explicit temporal signatures. In Chap. 3, we discuss the usefulness of dynamic Bayesian networks for learning the network structure in the presence…","author":[{"dropping-particle":"","family":"Nagarajan","given":"Radhakrishnan","non-dropping-particle":"","parse-names":false,"suffix":""},{"dropping-particle":"","family":"Scutari","given":"Marco","non-dropping-particle":"","parse-names":false,"suffix":""},{"dropping-particle":"","family":"Lèbre","given":"Sophie","non-dropping-particle":"","parse-names":false,"suffix":""}],"container-title":"Bayesian Networks in R","id":"ITEM-1","issued":{"date-parts":[["2013"]]},"title":"Bayesian Networks in R","type":"book"},"uris":["http://www.mendeley.com/documents/?uuid=d53a0404-99b2-4611-a1a3-74b466c41ae0"]}],"mendeley":{"formattedCitation":"&lt;sup&gt;20&lt;/sup&gt;","plainTextFormattedCitation":"20","previouslyFormattedCitation":"&lt;sup&gt;20&lt;/sup&gt;"},"properties":{"noteIndex":0},"schema":"https://github.com/citation-style-language/schema/raw/master/csl-citation.json"}</w:instrText>
      </w:r>
      <w:r w:rsidR="009902FD">
        <w:rPr>
          <w:rFonts w:ascii="Calibri" w:eastAsiaTheme="minorEastAsia" w:hAnsi="Calibri" w:cs="Calibri"/>
        </w:rPr>
        <w:fldChar w:fldCharType="separate"/>
      </w:r>
      <w:r w:rsidR="009902FD" w:rsidRPr="009902FD">
        <w:rPr>
          <w:rFonts w:ascii="Calibri" w:eastAsiaTheme="minorEastAsia" w:hAnsi="Calibri" w:cs="Calibri"/>
          <w:noProof/>
          <w:vertAlign w:val="superscript"/>
        </w:rPr>
        <w:t>20</w:t>
      </w:r>
      <w:r w:rsidR="009902FD">
        <w:rPr>
          <w:rFonts w:ascii="Calibri" w:eastAsiaTheme="minorEastAsia" w:hAnsi="Calibri" w:cs="Calibri"/>
        </w:rPr>
        <w:fldChar w:fldCharType="end"/>
      </w:r>
      <w:commentRangeEnd w:id="29"/>
      <w:r w:rsidR="00817DA6">
        <w:rPr>
          <w:rStyle w:val="CommentReference"/>
        </w:rPr>
        <w:commentReference w:id="29"/>
      </w:r>
    </w:p>
    <w:p w14:paraId="29B65BB7" w14:textId="2E75AC9E" w:rsidR="000D3D0A" w:rsidRDefault="00A80A7A" w:rsidP="00A04467">
      <w:pPr>
        <w:rPr>
          <w:rFonts w:ascii="Calibri" w:eastAsiaTheme="minorEastAsia" w:hAnsi="Calibri" w:cs="Calibri"/>
          <w:iCs/>
        </w:rPr>
      </w:pPr>
      <w:r>
        <w:rPr>
          <w:rFonts w:ascii="Calibri" w:eastAsiaTheme="minorEastAsia" w:hAnsi="Calibri" w:cs="Calibri"/>
        </w:rPr>
        <w:tab/>
      </w:r>
      <w:r w:rsidR="002C1D4E">
        <w:rPr>
          <w:rFonts w:ascii="Calibri" w:eastAsiaTheme="minorEastAsia" w:hAnsi="Calibri" w:cs="Calibri"/>
        </w:rPr>
        <w:t xml:space="preserve">Graphical separation </w:t>
      </w:r>
      <m:oMath>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G</m:t>
            </m:r>
          </m:sub>
        </m:sSub>
        <m:r>
          <w:rPr>
            <w:rFonts w:ascii="Cambria Math" w:eastAsiaTheme="minorEastAsia" w:hAnsi="Cambria Math" w:cs="Calibri"/>
          </w:rPr>
          <m:t>)</m:t>
        </m:r>
      </m:oMath>
      <w:r w:rsidR="00BC6DD5">
        <w:rPr>
          <w:rFonts w:ascii="Calibri" w:eastAsiaTheme="minorEastAsia" w:hAnsi="Calibri" w:cs="Calibri"/>
        </w:rPr>
        <w:t xml:space="preserve">, or the absence of an </w:t>
      </w:r>
      <w:r w:rsidR="00743255">
        <w:rPr>
          <w:rFonts w:ascii="Calibri" w:eastAsiaTheme="minorEastAsia" w:hAnsi="Calibri" w:cs="Calibri"/>
        </w:rPr>
        <w:t xml:space="preserve">arc between </w:t>
      </w:r>
      <w:r w:rsidR="00C9033C">
        <w:rPr>
          <w:rFonts w:ascii="Calibri" w:eastAsiaTheme="minorEastAsia" w:hAnsi="Calibri" w:cs="Calibri"/>
        </w:rPr>
        <w:t>two</w:t>
      </w:r>
      <w:r w:rsidR="00335F99">
        <w:rPr>
          <w:rFonts w:ascii="Calibri" w:eastAsiaTheme="minorEastAsia" w:hAnsi="Calibri" w:cs="Calibri"/>
        </w:rPr>
        <w:t xml:space="preserve"> given</w:t>
      </w:r>
      <w:r w:rsidR="00C9033C">
        <w:rPr>
          <w:rFonts w:ascii="Calibri" w:eastAsiaTheme="minorEastAsia" w:hAnsi="Calibri" w:cs="Calibri"/>
        </w:rPr>
        <w:t xml:space="preserve"> </w:t>
      </w:r>
      <w:r w:rsidR="000D7D21">
        <w:rPr>
          <w:rFonts w:ascii="Calibri" w:eastAsiaTheme="minorEastAsia" w:hAnsi="Calibri" w:cs="Calibri"/>
        </w:rPr>
        <w:t>nodes</w:t>
      </w:r>
      <w:r w:rsidR="00335F99">
        <w:rPr>
          <w:rFonts w:ascii="Calibri" w:eastAsiaTheme="minorEastAsia" w:hAnsi="Calibri" w:cs="Calibri"/>
        </w:rPr>
        <w:t xml:space="preserve">, </w:t>
      </w:r>
      <w:r w:rsidR="00787B62">
        <w:rPr>
          <w:rFonts w:ascii="Calibri" w:eastAsiaTheme="minorEastAsia" w:hAnsi="Calibri" w:cs="Calibri"/>
        </w:rPr>
        <w:t>can</w:t>
      </w:r>
      <w:r w:rsidR="0093448E">
        <w:rPr>
          <w:rFonts w:ascii="Calibri" w:eastAsiaTheme="minorEastAsia" w:hAnsi="Calibri" w:cs="Calibri"/>
        </w:rPr>
        <w:t xml:space="preserve"> </w:t>
      </w:r>
      <w:r w:rsidR="00FE2F9E">
        <w:rPr>
          <w:rFonts w:ascii="Calibri" w:eastAsiaTheme="minorEastAsia" w:hAnsi="Calibri" w:cs="Calibri"/>
        </w:rPr>
        <w:t xml:space="preserve">be </w:t>
      </w:r>
      <w:r w:rsidR="0093448E">
        <w:rPr>
          <w:rFonts w:ascii="Calibri" w:eastAsiaTheme="minorEastAsia" w:hAnsi="Calibri" w:cs="Calibri"/>
        </w:rPr>
        <w:t xml:space="preserve">linked to </w:t>
      </w:r>
      <w:r w:rsidR="00202078">
        <w:rPr>
          <w:rFonts w:ascii="Calibri" w:eastAsiaTheme="minorEastAsia" w:hAnsi="Calibri" w:cs="Calibri"/>
        </w:rPr>
        <w:t>probabilistic separation</w:t>
      </w:r>
      <w:r w:rsidR="00787B62">
        <w:rPr>
          <w:rFonts w:ascii="Calibri" w:eastAsiaTheme="minorEastAsia" w:hAnsi="Calibri" w:cs="Calibri"/>
        </w:rPr>
        <w:t xml:space="preserve"> </w:t>
      </w:r>
      <m:oMath>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P</m:t>
            </m:r>
          </m:sub>
        </m:sSub>
        <m:r>
          <w:rPr>
            <w:rFonts w:ascii="Cambria Math" w:eastAsiaTheme="minorEastAsia" w:hAnsi="Cambria Math" w:cs="Calibri"/>
          </w:rPr>
          <m:t>)</m:t>
        </m:r>
      </m:oMath>
      <w:r w:rsidR="00202078">
        <w:rPr>
          <w:rFonts w:ascii="Calibri" w:eastAsiaTheme="minorEastAsia" w:hAnsi="Calibri" w:cs="Calibri"/>
        </w:rPr>
        <w:t xml:space="preserve"> in </w:t>
      </w:r>
      <w:r w:rsidR="00B62E88">
        <w:rPr>
          <w:rFonts w:ascii="Calibri" w:eastAsiaTheme="minorEastAsia" w:hAnsi="Calibri" w:cs="Calibri"/>
        </w:rPr>
        <w:t>three ways</w:t>
      </w:r>
      <w:r w:rsidR="009902FD">
        <w:rPr>
          <w:rFonts w:ascii="Calibri" w:eastAsiaTheme="minorEastAsia" w:hAnsi="Calibri" w:cs="Calibri"/>
        </w:rPr>
        <w:t xml:space="preserve">. </w:t>
      </w:r>
      <w:r w:rsidR="00CE57ED">
        <w:rPr>
          <w:rFonts w:ascii="Calibri" w:eastAsiaTheme="minorEastAsia" w:hAnsi="Calibri" w:cs="Calibri"/>
        </w:rPr>
        <w:t xml:space="preserve">If each </w:t>
      </w:r>
      <w:r w:rsidR="00A8787D">
        <w:rPr>
          <w:rFonts w:ascii="Calibri" w:eastAsiaTheme="minorEastAsia" w:hAnsi="Calibri" w:cs="Calibri"/>
        </w:rPr>
        <w:t xml:space="preserve">node </w:t>
      </w:r>
      <m:oMath>
        <m:sSub>
          <m:sSubPr>
            <m:ctrlPr>
              <w:rPr>
                <w:rFonts w:ascii="Cambria Math" w:eastAsiaTheme="minorEastAsia" w:hAnsi="Cambria Math" w:cs="Calibri"/>
                <w:iCs/>
              </w:rPr>
            </m:ctrlPr>
          </m:sSubPr>
          <m:e>
            <m:r>
              <w:rPr>
                <w:rFonts w:ascii="Cambria Math" w:eastAsiaTheme="minorEastAsia" w:hAnsi="Cambria Math" w:cs="Calibri"/>
              </w:rPr>
              <m:t>v</m:t>
            </m:r>
          </m:e>
          <m:sub>
            <m:r>
              <w:rPr>
                <w:rFonts w:ascii="Cambria Math" w:eastAsiaTheme="minorEastAsia" w:hAnsi="Cambria Math" w:cs="Calibri"/>
              </w:rPr>
              <m:t>i</m:t>
            </m:r>
          </m:sub>
        </m:sSub>
        <m:r>
          <w:rPr>
            <w:rFonts w:ascii="Cambria Math" w:eastAsiaTheme="minorEastAsia" w:hAnsi="Cambria Math" w:cs="Calibri"/>
          </w:rPr>
          <m:t>∈</m:t>
        </m:r>
        <m:r>
          <m:rPr>
            <m:sty m:val="bi"/>
          </m:rPr>
          <w:rPr>
            <w:rFonts w:ascii="Cambria Math" w:eastAsiaTheme="minorEastAsia" w:hAnsi="Cambria Math" w:cs="Calibri"/>
          </w:rPr>
          <m:t>V</m:t>
        </m:r>
      </m:oMath>
      <w:r w:rsidR="006F1B06">
        <w:rPr>
          <w:rFonts w:ascii="Calibri" w:eastAsiaTheme="minorEastAsia" w:hAnsi="Calibri" w:cs="Calibri"/>
          <w:iCs/>
        </w:rPr>
        <w:t xml:space="preserve"> corresponds to </w:t>
      </w:r>
      <w:r w:rsidR="006F1B06">
        <w:rPr>
          <w:rFonts w:ascii="Calibri" w:eastAsiaTheme="minorEastAsia" w:hAnsi="Calibri" w:cs="Calibri"/>
          <w:iCs/>
        </w:rPr>
        <w:lastRenderedPageBreak/>
        <w:t xml:space="preserve">random variable </w:t>
      </w:r>
      <m:oMath>
        <m:sSub>
          <m:sSubPr>
            <m:ctrlPr>
              <w:rPr>
                <w:rFonts w:ascii="Cambria Math" w:eastAsiaTheme="minorEastAsia" w:hAnsi="Cambria Math" w:cs="Calibri"/>
                <w:i/>
                <w:iCs/>
              </w:rPr>
            </m:ctrlPr>
          </m:sSubPr>
          <m:e>
            <m:r>
              <w:rPr>
                <w:rFonts w:ascii="Cambria Math" w:eastAsiaTheme="minorEastAsia" w:hAnsi="Cambria Math" w:cs="Calibri"/>
              </w:rPr>
              <m:t>X</m:t>
            </m:r>
          </m:e>
          <m:sub>
            <m:r>
              <w:rPr>
                <w:rFonts w:ascii="Cambria Math" w:eastAsiaTheme="minorEastAsia" w:hAnsi="Cambria Math" w:cs="Calibri"/>
              </w:rPr>
              <m:t>i</m:t>
            </m:r>
          </m:sub>
        </m:sSub>
      </m:oMath>
      <w:r w:rsidR="00333795">
        <w:rPr>
          <w:rFonts w:ascii="Calibri" w:eastAsiaTheme="minorEastAsia" w:hAnsi="Calibri" w:cs="Calibri"/>
          <w:iCs/>
        </w:rPr>
        <w:t xml:space="preserve"> </w:t>
      </w:r>
      <w:r w:rsidR="008E621C">
        <w:rPr>
          <w:rFonts w:ascii="Calibri" w:eastAsiaTheme="minorEastAsia" w:hAnsi="Calibri" w:cs="Calibri"/>
          <w:iCs/>
        </w:rPr>
        <w:t xml:space="preserve">and </w:t>
      </w:r>
      <w:r w:rsidR="008E621C" w:rsidRPr="000C122F">
        <w:rPr>
          <w:rFonts w:ascii="Calibri" w:eastAsiaTheme="minorEastAsia" w:hAnsi="Calibri" w:cs="Calibri"/>
          <w:i/>
        </w:rPr>
        <w:t>P</w:t>
      </w:r>
      <w:r w:rsidR="008E621C">
        <w:rPr>
          <w:rFonts w:ascii="Calibri" w:eastAsiaTheme="minorEastAsia" w:hAnsi="Calibri" w:cs="Calibri"/>
          <w:iCs/>
        </w:rPr>
        <w:t xml:space="preserve"> </w:t>
      </w:r>
      <w:r w:rsidR="00F45035">
        <w:rPr>
          <w:rFonts w:ascii="Calibri" w:eastAsiaTheme="minorEastAsia" w:hAnsi="Calibri" w:cs="Calibri"/>
          <w:iCs/>
        </w:rPr>
        <w:t xml:space="preserve">represents the </w:t>
      </w:r>
      <w:r w:rsidR="00881AA2">
        <w:rPr>
          <w:rFonts w:ascii="Calibri" w:eastAsiaTheme="minorEastAsia" w:hAnsi="Calibri" w:cs="Calibri"/>
          <w:iCs/>
        </w:rPr>
        <w:t xml:space="preserve">probabilistic dependence structure of </w:t>
      </w:r>
      <m:oMath>
        <m:r>
          <m:rPr>
            <m:sty m:val="bi"/>
          </m:rPr>
          <w:rPr>
            <w:rFonts w:ascii="Cambria Math" w:eastAsiaTheme="minorEastAsia" w:hAnsi="Cambria Math" w:cs="Calibri"/>
          </w:rPr>
          <m:t>X</m:t>
        </m:r>
      </m:oMath>
      <w:r w:rsidR="000C122F">
        <w:rPr>
          <w:rFonts w:ascii="Calibri" w:eastAsiaTheme="minorEastAsia" w:hAnsi="Calibri" w:cs="Calibri"/>
          <w:iCs/>
        </w:rPr>
        <w:t xml:space="preserve">, then </w:t>
      </w:r>
      <w:r w:rsidR="00AA19D4">
        <w:rPr>
          <w:rFonts w:ascii="Calibri" w:eastAsiaTheme="minorEastAsia" w:hAnsi="Calibri" w:cs="Calibri"/>
          <w:iCs/>
        </w:rPr>
        <w:t>graph G is an independence map (I-map</w:t>
      </w:r>
      <w:r w:rsidR="00B71772">
        <w:rPr>
          <w:rFonts w:ascii="Calibri" w:eastAsiaTheme="minorEastAsia" w:hAnsi="Calibri" w:cs="Calibri"/>
          <w:iCs/>
        </w:rPr>
        <w:t>)</w:t>
      </w:r>
      <w:r w:rsidR="005D0714">
        <w:rPr>
          <w:rFonts w:ascii="Calibri" w:eastAsiaTheme="minorEastAsia" w:hAnsi="Calibri" w:cs="Calibri"/>
          <w:iCs/>
        </w:rPr>
        <w:t xml:space="preserve"> if</w:t>
      </w:r>
      <w:r w:rsidR="004030C4">
        <w:rPr>
          <w:rFonts w:ascii="Calibri" w:eastAsiaTheme="minorEastAsia" w:hAnsi="Calibri" w:cs="Calibri"/>
          <w:iCs/>
        </w:rPr>
        <w:t>:</w:t>
      </w:r>
      <w:r w:rsidR="00981857">
        <w:rPr>
          <w:rFonts w:ascii="Calibri" w:eastAsiaTheme="minorEastAsia" w:hAnsi="Calibri" w:cs="Calibri"/>
          <w:iCs/>
        </w:rPr>
        <w:fldChar w:fldCharType="begin" w:fldLock="1"/>
      </w:r>
      <w:r w:rsidR="00784A95">
        <w:rPr>
          <w:rFonts w:ascii="Calibri" w:eastAsiaTheme="minorEastAsia" w:hAnsi="Calibri" w:cs="Calibri"/>
          <w:iCs/>
        </w:rPr>
        <w:instrText>ADDIN CSL_CITATION {"citationItems":[{"id":"ITEM-1","itemData":{"DOI":"10.1007/978-1-4614-6446-4","abstract":"While there have been significant advances in capturing data from the entities across complex real-world systems, their associations and relationships are largely unknown. Associations between the entities may reveal interesting system-level properties that may not be apparent otherwise. Often these associations are hypothesized by superimposing knowledge across distinct reductionist representations of these entities obtained from disparate sources. Such representations, while useful, may provide only an incomplete picture of the associations. This can be attributed to their dependence on prior knowledge and failure of the principle of superposition in general. Such representations may also be unhelpful in discovering novel undocumented associations. A more rigorous approach would be to identify associations from data measured simultaneously across the entities of interest from a given system. These data sets or digital signatures are quantized in time and amplitude and in turn may (dynamic) or may not (static) contain explicit temporal information. Symmetric measures such as correlation have been helpful in modeling direct associations as undirected graphs. However, it is well appreciated that the association between a given pair of entities may be indirect and often mediated through others. Symmetric measures are also immune to the direction of association by their very definition. Graphical models such as Bayesian networks have especially proven to be useful in this regard. The vertices (nodes) represent the entities of interest, the arcs (edges) represent their associations, and the entire Bayesian network represents the joint probability distribution between the entities of interest. Bayesian networks networks. It introduces the reader to structure and parameter learning from multiple independent realizations of data sets without explicit temporal information. Such data sets are quite common and represent a snapshot of the process. The impact of discretization on the network inference with application to molecular expression data is also discussed. The lack of temporal information implicitly excludes the presence of feedback or cycles, resulting in a directed acyclic graphical representation of the associations between the entities. These limitations are overcome by learning networks from data sets with explicit temporal signatures. In Chap. 3, we discuss the usefulness of dynamic Bayesian networks for learning the network structure in the presence…","author":[{"dropping-particle":"","family":"Nagarajan","given":"Radhakrishnan","non-dropping-particle":"","parse-names":false,"suffix":""},{"dropping-particle":"","family":"Scutari","given":"Marco","non-dropping-particle":"","parse-names":false,"suffix":""},{"dropping-particle":"","family":"Lèbre","given":"Sophie","non-dropping-particle":"","parse-names":false,"suffix":""}],"container-title":"Bayesian Networks in R","id":"ITEM-1","issued":{"date-parts":[["2013"]]},"title":"Bayesian Networks in R","type":"book"},"uris":["http://www.mendeley.com/documents/?uuid=d53a0404-99b2-4611-a1a3-74b466c41ae0"]}],"mendeley":{"formattedCitation":"&lt;sup&gt;20&lt;/sup&gt;","plainTextFormattedCitation":"20","previouslyFormattedCitation":"&lt;sup&gt;20&lt;/sup&gt;"},"properties":{"noteIndex":0},"schema":"https://github.com/citation-style-language/schema/raw/master/csl-citation.json"}</w:instrText>
      </w:r>
      <w:r w:rsidR="00981857">
        <w:rPr>
          <w:rFonts w:ascii="Calibri" w:eastAsiaTheme="minorEastAsia" w:hAnsi="Calibri" w:cs="Calibri"/>
          <w:iCs/>
        </w:rPr>
        <w:fldChar w:fldCharType="separate"/>
      </w:r>
      <w:r w:rsidR="00981857" w:rsidRPr="00981857">
        <w:rPr>
          <w:rFonts w:ascii="Calibri" w:eastAsiaTheme="minorEastAsia" w:hAnsi="Calibri" w:cs="Calibri"/>
          <w:iCs/>
          <w:noProof/>
          <w:vertAlign w:val="superscript"/>
        </w:rPr>
        <w:t>20</w:t>
      </w:r>
      <w:r w:rsidR="00981857">
        <w:rPr>
          <w:rFonts w:ascii="Calibri" w:eastAsiaTheme="minorEastAsia" w:hAnsi="Calibri" w:cs="Calibri"/>
          <w:iCs/>
        </w:rPr>
        <w:fldChar w:fldCharType="end"/>
      </w:r>
    </w:p>
    <w:p w14:paraId="7F3E500B" w14:textId="1491A8B7" w:rsidR="004030C4" w:rsidRDefault="004030C4" w:rsidP="00A04467">
      <w:pPr>
        <w:rPr>
          <w:rFonts w:ascii="Calibri" w:eastAsiaTheme="minorEastAsia" w:hAnsi="Calibri" w:cs="Calibri"/>
          <w:iCs/>
        </w:rPr>
      </w:pPr>
    </w:p>
    <w:p w14:paraId="33022B8E" w14:textId="3600F37A" w:rsidR="004030C4" w:rsidRPr="001835A5" w:rsidRDefault="001E1FD4" w:rsidP="00A04467">
      <w:pPr>
        <w:rPr>
          <w:rFonts w:ascii="Calibri" w:eastAsiaTheme="minorEastAsia" w:hAnsi="Calibri" w:cs="Calibri"/>
        </w:rPr>
      </w:pPr>
      <m:oMathPara>
        <m:oMath>
          <m:r>
            <w:rPr>
              <w:rFonts w:ascii="Cambria Math" w:eastAsiaTheme="minorEastAsia" w:hAnsi="Cambria Math" w:cs="Calibri"/>
            </w:rPr>
            <m:t>A</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P</m:t>
              </m:r>
            </m:sub>
          </m:sSub>
          <m:r>
            <w:rPr>
              <w:rFonts w:ascii="Cambria Math" w:eastAsiaTheme="minorEastAsia" w:hAnsi="Cambria Math" w:cs="Calibri"/>
            </w:rPr>
            <m:t>B|C⟸A</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G</m:t>
              </m:r>
            </m:sub>
          </m:sSub>
          <m:r>
            <w:rPr>
              <w:rFonts w:ascii="Cambria Math" w:eastAsiaTheme="minorEastAsia" w:hAnsi="Cambria Math" w:cs="Calibri"/>
            </w:rPr>
            <m:t>B|C</m:t>
          </m:r>
        </m:oMath>
      </m:oMathPara>
    </w:p>
    <w:p w14:paraId="7E804325" w14:textId="77777777" w:rsidR="009E4EF7" w:rsidRDefault="009E4EF7" w:rsidP="00A04467">
      <w:pPr>
        <w:rPr>
          <w:rFonts w:ascii="Calibri" w:eastAsiaTheme="minorEastAsia" w:hAnsi="Calibri" w:cs="Calibri"/>
        </w:rPr>
      </w:pPr>
    </w:p>
    <w:p w14:paraId="5D896A6E" w14:textId="31AC27A2" w:rsidR="001835A5" w:rsidRDefault="001835A5" w:rsidP="00A04467">
      <w:pPr>
        <w:rPr>
          <w:rFonts w:ascii="Calibri" w:eastAsiaTheme="minorEastAsia" w:hAnsi="Calibri" w:cs="Calibri"/>
          <w:iCs/>
        </w:rPr>
      </w:pPr>
      <w:r>
        <w:rPr>
          <w:rFonts w:ascii="Calibri" w:eastAsiaTheme="minorEastAsia" w:hAnsi="Calibri" w:cs="Calibri"/>
        </w:rPr>
        <w:t xml:space="preserve">For all disjoint subsets A, B, and C of </w:t>
      </w:r>
      <m:oMath>
        <m:r>
          <m:rPr>
            <m:sty m:val="bi"/>
          </m:rPr>
          <w:rPr>
            <w:rFonts w:ascii="Cambria Math" w:eastAsiaTheme="minorEastAsia" w:hAnsi="Cambria Math" w:cs="Calibri"/>
          </w:rPr>
          <m:t>X</m:t>
        </m:r>
      </m:oMath>
      <w:r w:rsidR="005E4AA0">
        <w:rPr>
          <w:rFonts w:ascii="Calibri" w:eastAsiaTheme="minorEastAsia" w:hAnsi="Calibri" w:cs="Calibri"/>
          <w:iCs/>
        </w:rPr>
        <w:t>.</w:t>
      </w:r>
      <w:r w:rsidR="00D165E2">
        <w:rPr>
          <w:rFonts w:ascii="Calibri" w:eastAsiaTheme="minorEastAsia" w:hAnsi="Calibri" w:cs="Calibri"/>
          <w:iCs/>
        </w:rPr>
        <w:t xml:space="preserve"> </w:t>
      </w:r>
      <w:r w:rsidR="001D4D7A">
        <w:rPr>
          <w:rFonts w:ascii="Calibri" w:eastAsiaTheme="minorEastAsia" w:hAnsi="Calibri" w:cs="Calibri"/>
          <w:iCs/>
        </w:rPr>
        <w:t>Graph G is a dependence map (D-map) of P if:</w:t>
      </w:r>
    </w:p>
    <w:p w14:paraId="34794194" w14:textId="77777777" w:rsidR="00E34AC5" w:rsidRDefault="00E34AC5" w:rsidP="00A04467">
      <w:pPr>
        <w:rPr>
          <w:rFonts w:ascii="Calibri" w:eastAsiaTheme="minorEastAsia" w:hAnsi="Calibri" w:cs="Calibri"/>
          <w:iCs/>
        </w:rPr>
      </w:pPr>
    </w:p>
    <w:p w14:paraId="66CAE366" w14:textId="1A901821" w:rsidR="00B26C97" w:rsidRPr="001835A5" w:rsidRDefault="00B26C97" w:rsidP="00B26C97">
      <w:pPr>
        <w:rPr>
          <w:rFonts w:ascii="Calibri" w:eastAsiaTheme="minorEastAsia" w:hAnsi="Calibri" w:cs="Calibri"/>
        </w:rPr>
      </w:pPr>
      <m:oMathPara>
        <m:oMath>
          <m:r>
            <w:rPr>
              <w:rFonts w:ascii="Cambria Math" w:eastAsiaTheme="minorEastAsia" w:hAnsi="Cambria Math" w:cs="Calibri"/>
            </w:rPr>
            <m:t>A</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P</m:t>
              </m:r>
            </m:sub>
          </m:sSub>
          <m:r>
            <w:rPr>
              <w:rFonts w:ascii="Cambria Math" w:eastAsiaTheme="minorEastAsia" w:hAnsi="Cambria Math" w:cs="Calibri"/>
            </w:rPr>
            <m:t>B|C⟹A</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G</m:t>
              </m:r>
            </m:sub>
          </m:sSub>
          <m:r>
            <w:rPr>
              <w:rFonts w:ascii="Cambria Math" w:eastAsiaTheme="minorEastAsia" w:hAnsi="Cambria Math" w:cs="Calibri"/>
            </w:rPr>
            <m:t>B|C</m:t>
          </m:r>
        </m:oMath>
      </m:oMathPara>
    </w:p>
    <w:p w14:paraId="4011D3A7" w14:textId="47AA03F3" w:rsidR="001D4D7A" w:rsidRPr="005E4AA0" w:rsidRDefault="001D4D7A" w:rsidP="00A04467">
      <w:pPr>
        <w:rPr>
          <w:rFonts w:ascii="Calibri" w:eastAsiaTheme="minorEastAsia" w:hAnsi="Calibri" w:cs="Calibri"/>
        </w:rPr>
      </w:pPr>
    </w:p>
    <w:p w14:paraId="376FD400" w14:textId="556287A2" w:rsidR="000D3D0A" w:rsidRDefault="00685CD8" w:rsidP="00A04467">
      <w:pPr>
        <w:rPr>
          <w:rFonts w:ascii="Calibri" w:eastAsiaTheme="minorEastAsia" w:hAnsi="Calibri" w:cs="Calibri"/>
        </w:rPr>
      </w:pPr>
      <w:r>
        <w:rPr>
          <w:rFonts w:ascii="Calibri" w:eastAsiaTheme="minorEastAsia" w:hAnsi="Calibri" w:cs="Calibri"/>
        </w:rPr>
        <w:t>G is called a perfect map if it is both an I-map and D-Map</w:t>
      </w:r>
      <w:r w:rsidR="008A5587">
        <w:rPr>
          <w:rFonts w:ascii="Calibri" w:eastAsiaTheme="minorEastAsia" w:hAnsi="Calibri" w:cs="Calibri"/>
        </w:rPr>
        <w:t>:</w:t>
      </w:r>
    </w:p>
    <w:p w14:paraId="3FFA29D1" w14:textId="7B231A34" w:rsidR="008A5587" w:rsidRDefault="008A5587" w:rsidP="00A04467">
      <w:pPr>
        <w:rPr>
          <w:rFonts w:ascii="Calibri" w:eastAsiaTheme="minorEastAsia" w:hAnsi="Calibri" w:cs="Calibri"/>
        </w:rPr>
      </w:pPr>
    </w:p>
    <w:p w14:paraId="575823DF" w14:textId="537CDA34" w:rsidR="009939CF" w:rsidRPr="00C04C82" w:rsidRDefault="009939CF" w:rsidP="009939CF">
      <w:pPr>
        <w:rPr>
          <w:rFonts w:ascii="Calibri" w:eastAsiaTheme="minorEastAsia" w:hAnsi="Calibri" w:cs="Calibri"/>
        </w:rPr>
      </w:pPr>
      <m:oMathPara>
        <m:oMath>
          <m:r>
            <w:rPr>
              <w:rFonts w:ascii="Cambria Math" w:eastAsiaTheme="minorEastAsia" w:hAnsi="Cambria Math" w:cs="Calibri"/>
            </w:rPr>
            <m:t>A</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P</m:t>
              </m:r>
            </m:sub>
          </m:sSub>
          <m:r>
            <w:rPr>
              <w:rFonts w:ascii="Cambria Math" w:eastAsiaTheme="minorEastAsia" w:hAnsi="Cambria Math" w:cs="Calibri"/>
            </w:rPr>
            <m:t>B|C⟺A</m:t>
          </m:r>
          <m:sSub>
            <m:sSubPr>
              <m:ctrlPr>
                <w:rPr>
                  <w:rFonts w:ascii="Cambria Math" w:eastAsiaTheme="minorEastAsia" w:hAnsi="Cambria Math" w:cs="Calibri"/>
                  <w:i/>
                </w:rPr>
              </m:ctrlPr>
            </m:sSubPr>
            <m:e>
              <m:r>
                <w:rPr>
                  <w:rFonts w:ascii="Cambria Math" w:eastAsiaTheme="minorEastAsia" w:hAnsi="Cambria Math" w:cs="Calibri"/>
                </w:rPr>
                <m:t>⊥</m:t>
              </m:r>
            </m:e>
            <m:sub>
              <m:r>
                <w:rPr>
                  <w:rFonts w:ascii="Cambria Math" w:eastAsiaTheme="minorEastAsia" w:hAnsi="Cambria Math" w:cs="Calibri"/>
                </w:rPr>
                <m:t>G</m:t>
              </m:r>
            </m:sub>
          </m:sSub>
          <m:r>
            <w:rPr>
              <w:rFonts w:ascii="Cambria Math" w:eastAsiaTheme="minorEastAsia" w:hAnsi="Cambria Math" w:cs="Calibri"/>
            </w:rPr>
            <m:t>B|C</m:t>
          </m:r>
        </m:oMath>
      </m:oMathPara>
    </w:p>
    <w:p w14:paraId="77CBD4A1" w14:textId="61A9193A" w:rsidR="00C04C82" w:rsidRDefault="00C04C82" w:rsidP="009939CF">
      <w:pPr>
        <w:rPr>
          <w:rFonts w:ascii="Calibri" w:eastAsiaTheme="minorEastAsia" w:hAnsi="Calibri" w:cs="Calibri"/>
        </w:rPr>
      </w:pPr>
    </w:p>
    <w:p w14:paraId="2F399FE9" w14:textId="74F91A57" w:rsidR="00C04C82" w:rsidRPr="001835A5" w:rsidRDefault="00C04C82" w:rsidP="00C04C82">
      <w:pPr>
        <w:pStyle w:val="Heading3"/>
        <w:rPr>
          <w:rFonts w:ascii="Calibri" w:eastAsiaTheme="minorEastAsia" w:hAnsi="Calibri" w:cs="Calibri"/>
        </w:rPr>
      </w:pPr>
      <w:bookmarkStart w:id="30" w:name="_Toc45546131"/>
      <w:r>
        <w:rPr>
          <w:rFonts w:ascii="Calibri" w:eastAsiaTheme="minorEastAsia" w:hAnsi="Calibri" w:cs="Calibri"/>
        </w:rPr>
        <w:t xml:space="preserve">Figure 3: </w:t>
      </w:r>
      <w:r w:rsidR="00C57D0C">
        <w:rPr>
          <w:rFonts w:ascii="Calibri" w:eastAsiaTheme="minorEastAsia" w:hAnsi="Calibri" w:cs="Calibri"/>
        </w:rPr>
        <w:t>Graphical separation, conditional independence, and probability decomposition</w:t>
      </w:r>
      <w:r w:rsidR="00D24230">
        <w:rPr>
          <w:rFonts w:ascii="Calibri" w:eastAsiaTheme="minorEastAsia" w:hAnsi="Calibri" w:cs="Calibri"/>
        </w:rPr>
        <w:t>.</w:t>
      </w:r>
      <w:bookmarkEnd w:id="30"/>
    </w:p>
    <w:p w14:paraId="0CB13095" w14:textId="0DB1B3B8" w:rsidR="008A5587" w:rsidRDefault="00657D93" w:rsidP="00A04467">
      <w:pPr>
        <w:rPr>
          <w:rFonts w:ascii="Calibri" w:eastAsiaTheme="minorEastAsia" w:hAnsi="Calibri" w:cs="Calibri"/>
        </w:rPr>
      </w:pPr>
      <w:r>
        <w:rPr>
          <w:rFonts w:ascii="Calibri" w:eastAsiaTheme="minorEastAsia" w:hAnsi="Calibri" w:cs="Calibri"/>
          <w:noProof/>
        </w:rPr>
        <w:drawing>
          <wp:inline distT="0" distB="0" distL="0" distR="0" wp14:anchorId="75485FF9" wp14:editId="1DDCC53F">
            <wp:extent cx="5943600" cy="1988661"/>
            <wp:effectExtent l="0" t="0" r="0" b="571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7-13 at 2.59.17 PM.png"/>
                    <pic:cNvPicPr/>
                  </pic:nvPicPr>
                  <pic:blipFill rotWithShape="1">
                    <a:blip r:embed="rId15">
                      <a:extLst>
                        <a:ext uri="{28A0092B-C50C-407E-A947-70E740481C1C}">
                          <a14:useLocalDpi xmlns:a14="http://schemas.microsoft.com/office/drawing/2010/main" val="0"/>
                        </a:ext>
                      </a:extLst>
                    </a:blip>
                    <a:srcRect b="35916"/>
                    <a:stretch/>
                  </pic:blipFill>
                  <pic:spPr bwMode="auto">
                    <a:xfrm>
                      <a:off x="0" y="0"/>
                      <a:ext cx="5943600" cy="1988661"/>
                    </a:xfrm>
                    <a:prstGeom prst="rect">
                      <a:avLst/>
                    </a:prstGeom>
                    <a:ln>
                      <a:noFill/>
                    </a:ln>
                    <a:extLst>
                      <a:ext uri="{53640926-AAD7-44D8-BBD7-CCE9431645EC}">
                        <a14:shadowObscured xmlns:a14="http://schemas.microsoft.com/office/drawing/2010/main"/>
                      </a:ext>
                    </a:extLst>
                  </pic:spPr>
                </pic:pic>
              </a:graphicData>
            </a:graphic>
          </wp:inline>
        </w:drawing>
      </w:r>
    </w:p>
    <w:p w14:paraId="454AFA96" w14:textId="6A913A50" w:rsidR="001749DD" w:rsidRDefault="00B206F9" w:rsidP="00B60A90">
      <w:pPr>
        <w:jc w:val="center"/>
        <w:rPr>
          <w:rFonts w:ascii="Calibri" w:eastAsiaTheme="minorEastAsia" w:hAnsi="Calibri" w:cs="Calibri"/>
        </w:rPr>
      </w:pPr>
      <w:r>
        <w:rPr>
          <w:rFonts w:ascii="Calibri" w:eastAsiaTheme="minorEastAsia" w:hAnsi="Calibri" w:cs="Calibri"/>
        </w:rPr>
        <w:t>From</w:t>
      </w:r>
      <w:r w:rsidR="005C5CB7">
        <w:rPr>
          <w:rFonts w:ascii="Calibri" w:eastAsiaTheme="minorEastAsia" w:hAnsi="Calibri" w:cs="Calibri"/>
        </w:rPr>
        <w:t xml:space="preserve"> </w:t>
      </w:r>
      <w:r w:rsidR="009841F2">
        <w:t>Nagarajan et al. (</w:t>
      </w:r>
      <w:r w:rsidR="00DE24E7">
        <w:t>2013</w:t>
      </w:r>
      <w:r w:rsidR="009841F2">
        <w:t>)</w:t>
      </w:r>
      <w:r w:rsidR="000B4253">
        <w:t>.</w:t>
      </w:r>
    </w:p>
    <w:p w14:paraId="75238100" w14:textId="0569C22D" w:rsidR="001749DD" w:rsidRDefault="00BF1D6C" w:rsidP="00A04467">
      <w:pPr>
        <w:rPr>
          <w:rFonts w:ascii="Calibri" w:eastAsiaTheme="minorEastAsia" w:hAnsi="Calibri" w:cs="Calibri"/>
        </w:rPr>
      </w:pPr>
      <w:r>
        <w:rPr>
          <w:rFonts w:ascii="Calibri" w:eastAsiaTheme="minorEastAsia" w:hAnsi="Calibri" w:cs="Calibri"/>
        </w:rPr>
        <w:t xml:space="preserve"> </w:t>
      </w:r>
      <w:r w:rsidR="00FB474B">
        <w:rPr>
          <w:rFonts w:ascii="Calibri" w:eastAsiaTheme="minorEastAsia" w:hAnsi="Calibri" w:cs="Calibri"/>
        </w:rPr>
        <w:tab/>
      </w:r>
    </w:p>
    <w:p w14:paraId="4952B800" w14:textId="77777777" w:rsidR="001749DD" w:rsidRDefault="001749DD" w:rsidP="00A04467">
      <w:pPr>
        <w:rPr>
          <w:rFonts w:ascii="Calibri" w:eastAsiaTheme="minorEastAsia" w:hAnsi="Calibri" w:cs="Calibri"/>
        </w:rPr>
      </w:pPr>
    </w:p>
    <w:p w14:paraId="21F6310E" w14:textId="6E18D28F" w:rsidR="0019618A" w:rsidRDefault="00FB474B" w:rsidP="00657D93">
      <w:pPr>
        <w:ind w:firstLine="720"/>
        <w:rPr>
          <w:rFonts w:ascii="Calibri" w:eastAsiaTheme="minorEastAsia" w:hAnsi="Calibri" w:cs="Calibri"/>
        </w:rPr>
      </w:pPr>
      <w:r>
        <w:rPr>
          <w:rFonts w:ascii="Calibri" w:eastAsiaTheme="minorEastAsia" w:hAnsi="Calibri" w:cs="Calibri"/>
        </w:rPr>
        <w:t xml:space="preserve">The formal definition of a Bayesian network is </w:t>
      </w:r>
      <w:r w:rsidR="00D74E65">
        <w:rPr>
          <w:rFonts w:ascii="Calibri" w:eastAsiaTheme="minorEastAsia" w:hAnsi="Calibri" w:cs="Calibri"/>
        </w:rPr>
        <w:t>a directed acyclic graph (DAG)</w:t>
      </w:r>
      <w:r w:rsidR="001C789D">
        <w:rPr>
          <w:rFonts w:ascii="Calibri" w:eastAsiaTheme="minorEastAsia" w:hAnsi="Calibri" w:cs="Calibri"/>
        </w:rPr>
        <w:t xml:space="preserve"> denoted</w:t>
      </w:r>
      <w:r w:rsidR="00D74E65">
        <w:rPr>
          <w:rFonts w:ascii="Calibri" w:eastAsiaTheme="minorEastAsia" w:hAnsi="Calibri" w:cs="Calibri"/>
        </w:rPr>
        <w:t xml:space="preserve"> </w:t>
      </w:r>
      <m:oMath>
        <m:r>
          <m:rPr>
            <m:scr m:val="script"/>
          </m:rPr>
          <w:rPr>
            <w:rFonts w:ascii="Cambria Math" w:eastAsiaTheme="minorEastAsia" w:hAnsi="Cambria Math" w:cs="Calibri"/>
          </w:rPr>
          <m:t>B=(</m:t>
        </m:r>
        <m:r>
          <w:rPr>
            <w:rFonts w:ascii="Cambria Math" w:eastAsiaTheme="minorEastAsia" w:hAnsi="Cambria Math" w:cs="Calibri"/>
          </w:rPr>
          <m:t>G,</m:t>
        </m:r>
        <m:r>
          <m:rPr>
            <m:sty m:val="bi"/>
          </m:rPr>
          <w:rPr>
            <w:rFonts w:ascii="Cambria Math" w:eastAsiaTheme="minorEastAsia" w:hAnsi="Cambria Math" w:cs="Calibri"/>
          </w:rPr>
          <m:t>X</m:t>
        </m:r>
        <m:r>
          <w:rPr>
            <w:rFonts w:ascii="Cambria Math" w:eastAsiaTheme="minorEastAsia" w:hAnsi="Cambria Math" w:cs="Calibri"/>
          </w:rPr>
          <m:t>)</m:t>
        </m:r>
      </m:oMath>
      <w:r w:rsidR="001C789D">
        <w:rPr>
          <w:rFonts w:ascii="Calibri" w:eastAsiaTheme="minorEastAsia" w:hAnsi="Calibri" w:cs="Calibri"/>
        </w:rPr>
        <w:t xml:space="preserve"> if</w:t>
      </w:r>
      <w:r w:rsidR="002F604C">
        <w:rPr>
          <w:rFonts w:ascii="Calibri" w:eastAsiaTheme="minorEastAsia" w:hAnsi="Calibri" w:cs="Calibri"/>
        </w:rPr>
        <w:t xml:space="preserve"> and only if</w:t>
      </w:r>
      <w:r w:rsidR="00D37B04">
        <w:rPr>
          <w:rFonts w:ascii="Calibri" w:eastAsiaTheme="minorEastAsia" w:hAnsi="Calibri" w:cs="Calibri"/>
        </w:rPr>
        <w:t xml:space="preserve"> G is a minimal I-map of P such that not a single </w:t>
      </w:r>
      <w:r w:rsidR="00C95FF6">
        <w:rPr>
          <w:rFonts w:ascii="Calibri" w:eastAsiaTheme="minorEastAsia" w:hAnsi="Calibri" w:cs="Calibri"/>
        </w:rPr>
        <w:t xml:space="preserve">arc </w:t>
      </w:r>
      <w:r w:rsidR="00D37B04">
        <w:rPr>
          <w:rFonts w:ascii="Calibri" w:eastAsiaTheme="minorEastAsia" w:hAnsi="Calibri" w:cs="Calibri"/>
        </w:rPr>
        <w:t xml:space="preserve">can be removed without </w:t>
      </w:r>
      <w:r w:rsidR="0092544D">
        <w:rPr>
          <w:rFonts w:ascii="Calibri" w:eastAsiaTheme="minorEastAsia" w:hAnsi="Calibri" w:cs="Calibri"/>
        </w:rPr>
        <w:t>making G no longer an I-map.</w:t>
      </w:r>
      <w:r w:rsidR="00452E40">
        <w:rPr>
          <w:rFonts w:ascii="Calibri" w:eastAsiaTheme="minorEastAsia" w:hAnsi="Calibri" w:cs="Calibri"/>
        </w:rPr>
        <w:t xml:space="preserve"> From this definition </w:t>
      </w:r>
      <w:r w:rsidR="002B387D">
        <w:rPr>
          <w:rFonts w:ascii="Calibri" w:eastAsiaTheme="minorEastAsia" w:hAnsi="Calibri" w:cs="Calibri"/>
        </w:rPr>
        <w:t xml:space="preserve">follow two important </w:t>
      </w:r>
      <w:r w:rsidR="00A8174D">
        <w:rPr>
          <w:rFonts w:ascii="Calibri" w:eastAsiaTheme="minorEastAsia" w:hAnsi="Calibri" w:cs="Calibri"/>
        </w:rPr>
        <w:t xml:space="preserve">properties. First, </w:t>
      </w:r>
      <w:r w:rsidR="00C800CA">
        <w:rPr>
          <w:rFonts w:ascii="Calibri" w:eastAsiaTheme="minorEastAsia" w:hAnsi="Calibri" w:cs="Calibri"/>
        </w:rPr>
        <w:t>the global distribution P(</w:t>
      </w:r>
      <w:r w:rsidR="007A5FB1">
        <w:rPr>
          <w:rFonts w:ascii="Calibri" w:eastAsiaTheme="minorEastAsia" w:hAnsi="Calibri" w:cs="Calibri"/>
          <w:b/>
          <w:bCs/>
        </w:rPr>
        <w:t>X</w:t>
      </w:r>
      <w:r w:rsidR="00C800CA">
        <w:rPr>
          <w:rFonts w:ascii="Calibri" w:eastAsiaTheme="minorEastAsia" w:hAnsi="Calibri" w:cs="Calibri"/>
        </w:rPr>
        <w:t>)</w:t>
      </w:r>
      <w:r w:rsidR="007A5FB1">
        <w:rPr>
          <w:rFonts w:ascii="Calibri" w:eastAsiaTheme="minorEastAsia" w:hAnsi="Calibri" w:cs="Calibri"/>
        </w:rPr>
        <w:t xml:space="preserve"> </w:t>
      </w:r>
      <w:r w:rsidR="008439F1">
        <w:rPr>
          <w:rFonts w:ascii="Calibri" w:eastAsiaTheme="minorEastAsia" w:hAnsi="Calibri" w:cs="Calibri"/>
        </w:rPr>
        <w:t>can be decomposed</w:t>
      </w:r>
      <w:r w:rsidR="00C27E6E">
        <w:rPr>
          <w:rFonts w:ascii="Calibri" w:eastAsiaTheme="minorEastAsia" w:hAnsi="Calibri" w:cs="Calibri"/>
        </w:rPr>
        <w:t xml:space="preserve"> into</w:t>
      </w:r>
      <w:r w:rsidR="00AA32F1">
        <w:rPr>
          <w:rFonts w:ascii="Calibri" w:eastAsiaTheme="minorEastAsia" w:hAnsi="Calibri" w:cs="Calibri"/>
        </w:rPr>
        <w:t xml:space="preserve">: </w:t>
      </w:r>
    </w:p>
    <w:p w14:paraId="642E3D6F" w14:textId="77777777" w:rsidR="0019618A" w:rsidRDefault="0019618A" w:rsidP="00A04467">
      <w:pPr>
        <w:rPr>
          <w:rFonts w:ascii="Calibri" w:eastAsiaTheme="minorEastAsia" w:hAnsi="Calibri" w:cs="Calibri"/>
        </w:rPr>
      </w:pPr>
    </w:p>
    <w:p w14:paraId="385469F5" w14:textId="338AEEAF" w:rsidR="00CD7747" w:rsidRPr="006911BE" w:rsidRDefault="006911BE" w:rsidP="0019618A">
      <w:pPr>
        <w:jc w:val="center"/>
        <w:rPr>
          <w:rFonts w:ascii="Calibri" w:eastAsiaTheme="minorEastAsia" w:hAnsi="Calibri" w:cs="Calibri"/>
          <w:b/>
          <w:bCs/>
        </w:rPr>
      </w:pPr>
      <m:oMathPara>
        <m:oMath>
          <m:r>
            <w:rPr>
              <w:rFonts w:ascii="Cambria Math" w:eastAsiaTheme="minorEastAsia" w:hAnsi="Cambria Math" w:cs="Calibri"/>
            </w:rPr>
            <m:t>Pr(</m:t>
          </m:r>
          <m:r>
            <m:rPr>
              <m:sty m:val="b"/>
            </m:rPr>
            <w:rPr>
              <w:rFonts w:ascii="Cambria Math" w:eastAsiaTheme="minorEastAsia" w:hAnsi="Cambria Math" w:cs="Calibri"/>
            </w:rPr>
            <m:t>X</m:t>
          </m:r>
          <m:r>
            <m:rPr>
              <m:sty m:val="bi"/>
            </m:rPr>
            <w:rPr>
              <w:rFonts w:ascii="Cambria Math" w:eastAsiaTheme="minorEastAsia" w:hAnsi="Cambria Math" w:cs="Calibri"/>
            </w:rPr>
            <m:t>)=</m:t>
          </m:r>
          <m:nary>
            <m:naryPr>
              <m:chr m:val="∏"/>
              <m:limLoc m:val="undOvr"/>
              <m:ctrlPr>
                <w:rPr>
                  <w:rFonts w:ascii="Cambria Math" w:eastAsiaTheme="minorEastAsia" w:hAnsi="Cambria Math" w:cs="Calibri"/>
                  <w:b/>
                  <w:bCs/>
                  <w:i/>
                </w:rPr>
              </m:ctrlPr>
            </m:naryPr>
            <m:sub>
              <m:r>
                <m:rPr>
                  <m:sty m:val="bi"/>
                </m:rPr>
                <w:rPr>
                  <w:rFonts w:ascii="Cambria Math" w:eastAsiaTheme="minorEastAsia" w:hAnsi="Cambria Math" w:cs="Calibri"/>
                </w:rPr>
                <m:t>i=1</m:t>
              </m:r>
            </m:sub>
            <m:sup>
              <m:r>
                <m:rPr>
                  <m:sty m:val="bi"/>
                </m:rPr>
                <w:rPr>
                  <w:rFonts w:ascii="Cambria Math" w:eastAsiaTheme="minorEastAsia" w:hAnsi="Cambria Math" w:cs="Calibri"/>
                </w:rPr>
                <m:t>p</m:t>
              </m:r>
            </m:sup>
            <m:e>
              <m:r>
                <m:rPr>
                  <m:sty m:val="bi"/>
                </m:rPr>
                <w:rPr>
                  <w:rFonts w:ascii="Cambria Math" w:eastAsiaTheme="minorEastAsia" w:hAnsi="Cambria Math" w:cs="Calibri"/>
                </w:rPr>
                <m:t>Pr(</m:t>
              </m:r>
              <m:sSub>
                <m:sSubPr>
                  <m:ctrlPr>
                    <w:rPr>
                      <w:rFonts w:ascii="Cambria Math" w:eastAsiaTheme="minorEastAsia" w:hAnsi="Cambria Math" w:cs="Calibri"/>
                      <w:b/>
                      <w:bCs/>
                      <w:i/>
                    </w:rPr>
                  </m:ctrlPr>
                </m:sSubPr>
                <m:e>
                  <m:r>
                    <w:rPr>
                      <w:rFonts w:ascii="Cambria Math" w:eastAsiaTheme="minorEastAsia" w:hAnsi="Cambria Math" w:cs="Calibri"/>
                    </w:rPr>
                    <m:t>X</m:t>
                  </m:r>
                </m:e>
                <m:sub>
                  <m:r>
                    <m:rPr>
                      <m:sty m:val="bi"/>
                    </m:rPr>
                    <w:rPr>
                      <w:rFonts w:ascii="Cambria Math" w:eastAsiaTheme="minorEastAsia" w:hAnsi="Cambria Math" w:cs="Calibri"/>
                    </w:rPr>
                    <m:t>i</m:t>
                  </m:r>
                </m:sub>
              </m:sSub>
              <m:r>
                <m:rPr>
                  <m:sty m:val="bi"/>
                </m:rPr>
                <w:rPr>
                  <w:rFonts w:ascii="Cambria Math" w:eastAsiaTheme="minorEastAsia" w:hAnsi="Cambria Math" w:cs="Calibri"/>
                </w:rPr>
                <m:t>|</m:t>
              </m:r>
              <m:sSub>
                <m:sSubPr>
                  <m:ctrlPr>
                    <w:rPr>
                      <w:rFonts w:ascii="Cambria Math" w:eastAsiaTheme="minorEastAsia" w:hAnsi="Cambria Math" w:cs="Calibri"/>
                      <w:b/>
                      <w:bCs/>
                      <w:i/>
                    </w:rPr>
                  </m:ctrlPr>
                </m:sSubPr>
                <m:e>
                  <m:r>
                    <m:rPr>
                      <m:sty m:val="p"/>
                    </m:rPr>
                    <w:rPr>
                      <w:rFonts w:ascii="Cambria Math" w:eastAsiaTheme="minorEastAsia" w:hAnsi="Cambria Math" w:cs="Calibri"/>
                    </w:rPr>
                    <m:t>Π</m:t>
                  </m:r>
                </m:e>
                <m:sub>
                  <m:sSub>
                    <m:sSubPr>
                      <m:ctrlPr>
                        <w:rPr>
                          <w:rFonts w:ascii="Cambria Math" w:eastAsiaTheme="minorEastAsia" w:hAnsi="Cambria Math" w:cs="Calibri"/>
                          <w:b/>
                          <w:bCs/>
                          <w:i/>
                        </w:rPr>
                      </m:ctrlPr>
                    </m:sSubPr>
                    <m:e>
                      <m:r>
                        <m:rPr>
                          <m:sty m:val="bi"/>
                        </m:rPr>
                        <w:rPr>
                          <w:rFonts w:ascii="Cambria Math" w:eastAsiaTheme="minorEastAsia" w:hAnsi="Cambria Math" w:cs="Calibri"/>
                        </w:rPr>
                        <m:t>X</m:t>
                      </m:r>
                    </m:e>
                    <m:sub>
                      <m:r>
                        <m:rPr>
                          <m:sty m:val="bi"/>
                        </m:rPr>
                        <w:rPr>
                          <w:rFonts w:ascii="Cambria Math" w:eastAsiaTheme="minorEastAsia" w:hAnsi="Cambria Math" w:cs="Calibri"/>
                        </w:rPr>
                        <m:t>i</m:t>
                      </m:r>
                    </m:sub>
                  </m:sSub>
                </m:sub>
              </m:sSub>
              <m:r>
                <m:rPr>
                  <m:sty m:val="bi"/>
                </m:rPr>
                <w:rPr>
                  <w:rFonts w:ascii="Cambria Math" w:eastAsiaTheme="minorEastAsia" w:hAnsi="Cambria Math" w:cs="Calibri"/>
                </w:rPr>
                <m:t>)</m:t>
              </m:r>
            </m:e>
          </m:nary>
        </m:oMath>
      </m:oMathPara>
    </w:p>
    <w:p w14:paraId="53257EA9" w14:textId="60790E5B" w:rsidR="0063689D" w:rsidRDefault="0063689D" w:rsidP="00A04467">
      <w:pPr>
        <w:rPr>
          <w:rFonts w:ascii="Calibri" w:eastAsiaTheme="minorEastAsia" w:hAnsi="Calibri" w:cs="Calibri"/>
        </w:rPr>
      </w:pPr>
    </w:p>
    <w:p w14:paraId="1F28A7A8" w14:textId="340362A1" w:rsidR="0063689D" w:rsidRPr="004D0EB2" w:rsidRDefault="004E711E" w:rsidP="00A04467">
      <w:pPr>
        <w:rPr>
          <w:rFonts w:ascii="Calibri" w:hAnsi="Calibri" w:cs="Calibri"/>
        </w:rPr>
      </w:pPr>
      <w:r>
        <w:rPr>
          <w:rFonts w:ascii="Calibri" w:hAnsi="Calibri" w:cs="Calibri"/>
        </w:rPr>
        <w:t xml:space="preserve">Where </w:t>
      </w:r>
      <m:oMath>
        <m:sSub>
          <m:sSubPr>
            <m:ctrlPr>
              <w:rPr>
                <w:rFonts w:ascii="Cambria Math" w:eastAsiaTheme="minorEastAsia" w:hAnsi="Cambria Math" w:cs="Calibri"/>
                <w:b/>
                <w:bCs/>
                <w:i/>
              </w:rPr>
            </m:ctrlPr>
          </m:sSubPr>
          <m:e>
            <m:r>
              <m:rPr>
                <m:sty m:val="p"/>
              </m:rPr>
              <w:rPr>
                <w:rFonts w:ascii="Cambria Math" w:eastAsiaTheme="minorEastAsia" w:hAnsi="Cambria Math" w:cs="Calibri"/>
              </w:rPr>
              <m:t>Π</m:t>
            </m:r>
          </m:e>
          <m:sub>
            <m:sSub>
              <m:sSubPr>
                <m:ctrlPr>
                  <w:rPr>
                    <w:rFonts w:ascii="Cambria Math" w:eastAsiaTheme="minorEastAsia" w:hAnsi="Cambria Math" w:cs="Calibri"/>
                    <w:b/>
                    <w:bCs/>
                    <w:i/>
                  </w:rPr>
                </m:ctrlPr>
              </m:sSubPr>
              <m:e>
                <m:r>
                  <m:rPr>
                    <m:sty m:val="bi"/>
                  </m:rPr>
                  <w:rPr>
                    <w:rFonts w:ascii="Cambria Math" w:eastAsiaTheme="minorEastAsia" w:hAnsi="Cambria Math" w:cs="Calibri"/>
                  </w:rPr>
                  <m:t>X</m:t>
                </m:r>
              </m:e>
              <m:sub>
                <m:r>
                  <m:rPr>
                    <m:sty m:val="bi"/>
                  </m:rPr>
                  <w:rPr>
                    <w:rFonts w:ascii="Cambria Math" w:eastAsiaTheme="minorEastAsia" w:hAnsi="Cambria Math" w:cs="Calibri"/>
                  </w:rPr>
                  <m:t>i</m:t>
                </m:r>
              </m:sub>
            </m:sSub>
          </m:sub>
        </m:sSub>
      </m:oMath>
      <w:r w:rsidR="00826067">
        <w:rPr>
          <w:rFonts w:ascii="Calibri" w:eastAsiaTheme="minorEastAsia" w:hAnsi="Calibri" w:cs="Calibri"/>
          <w:b/>
          <w:bCs/>
        </w:rPr>
        <w:t xml:space="preserve"> </w:t>
      </w:r>
      <w:r>
        <w:rPr>
          <w:rFonts w:ascii="Calibri" w:eastAsiaTheme="minorEastAsia" w:hAnsi="Calibri" w:cs="Calibri"/>
        </w:rPr>
        <w:t xml:space="preserve">is the </w:t>
      </w:r>
      <w:r w:rsidR="00D34E0D">
        <w:rPr>
          <w:rFonts w:ascii="Calibri" w:eastAsiaTheme="minorEastAsia" w:hAnsi="Calibri" w:cs="Calibri"/>
        </w:rPr>
        <w:t xml:space="preserve">set of parent nodes of </w:t>
      </w:r>
      <m:oMath>
        <m:sSub>
          <m:sSubPr>
            <m:ctrlPr>
              <w:rPr>
                <w:rFonts w:ascii="Cambria Math" w:eastAsiaTheme="minorEastAsia" w:hAnsi="Cambria Math" w:cs="Calibri"/>
                <w:b/>
                <w:bCs/>
                <w:i/>
              </w:rPr>
            </m:ctrlPr>
          </m:sSubPr>
          <m:e>
            <m:r>
              <w:rPr>
                <w:rFonts w:ascii="Cambria Math" w:eastAsiaTheme="minorEastAsia" w:hAnsi="Cambria Math" w:cs="Calibri"/>
              </w:rPr>
              <m:t>X</m:t>
            </m:r>
          </m:e>
          <m:sub>
            <m:r>
              <m:rPr>
                <m:sty m:val="bi"/>
              </m:rPr>
              <w:rPr>
                <w:rFonts w:ascii="Cambria Math" w:eastAsiaTheme="minorEastAsia" w:hAnsi="Cambria Math" w:cs="Calibri"/>
              </w:rPr>
              <m:t>i</m:t>
            </m:r>
          </m:sub>
        </m:sSub>
      </m:oMath>
      <w:r w:rsidR="00175F12">
        <w:rPr>
          <w:rFonts w:ascii="Calibri" w:eastAsiaTheme="minorEastAsia" w:hAnsi="Calibri" w:cs="Calibri"/>
        </w:rPr>
        <w:t>.</w:t>
      </w:r>
      <w:r w:rsidR="00C43C73">
        <w:rPr>
          <w:rFonts w:ascii="Calibri" w:eastAsiaTheme="minorEastAsia" w:hAnsi="Calibri" w:cs="Calibri"/>
        </w:rPr>
        <w:t xml:space="preserve"> From this decomposition </w:t>
      </w:r>
      <w:r w:rsidR="00CD1311">
        <w:rPr>
          <w:rFonts w:ascii="Calibri" w:eastAsiaTheme="minorEastAsia" w:hAnsi="Calibri" w:cs="Calibri"/>
        </w:rPr>
        <w:t xml:space="preserve">follows the local Markov property of </w:t>
      </w:r>
      <w:r w:rsidR="007A5CED">
        <w:rPr>
          <w:rFonts w:ascii="Calibri" w:eastAsiaTheme="minorEastAsia" w:hAnsi="Calibri" w:cs="Calibri"/>
        </w:rPr>
        <w:t xml:space="preserve">BNs, which </w:t>
      </w:r>
      <w:r w:rsidR="003735C2">
        <w:rPr>
          <w:rFonts w:ascii="Calibri" w:eastAsiaTheme="minorEastAsia" w:hAnsi="Calibri" w:cs="Calibri"/>
        </w:rPr>
        <w:t xml:space="preserve">states that </w:t>
      </w:r>
      <w:r w:rsidR="003A04AB">
        <w:rPr>
          <w:rFonts w:ascii="Calibri" w:eastAsiaTheme="minorEastAsia" w:hAnsi="Calibri" w:cs="Calibri"/>
        </w:rPr>
        <w:t xml:space="preserve">“each node </w:t>
      </w:r>
      <m:oMath>
        <m:sSub>
          <m:sSubPr>
            <m:ctrlPr>
              <w:rPr>
                <w:rFonts w:ascii="Cambria Math" w:eastAsiaTheme="minorEastAsia" w:hAnsi="Cambria Math" w:cs="Calibri"/>
                <w:b/>
                <w:bCs/>
                <w:i/>
              </w:rPr>
            </m:ctrlPr>
          </m:sSubPr>
          <m:e>
            <m:r>
              <w:rPr>
                <w:rFonts w:ascii="Cambria Math" w:eastAsiaTheme="minorEastAsia" w:hAnsi="Cambria Math" w:cs="Calibri"/>
              </w:rPr>
              <m:t>X</m:t>
            </m:r>
          </m:e>
          <m:sub>
            <m:r>
              <m:rPr>
                <m:sty m:val="bi"/>
              </m:rPr>
              <w:rPr>
                <w:rFonts w:ascii="Cambria Math" w:eastAsiaTheme="minorEastAsia" w:hAnsi="Cambria Math" w:cs="Calibri"/>
              </w:rPr>
              <m:t>i</m:t>
            </m:r>
          </m:sub>
        </m:sSub>
      </m:oMath>
      <w:r w:rsidR="002D1FBF">
        <w:rPr>
          <w:rFonts w:ascii="Calibri" w:eastAsiaTheme="minorEastAsia" w:hAnsi="Calibri" w:cs="Calibri"/>
        </w:rPr>
        <w:t xml:space="preserve"> is </w:t>
      </w:r>
      <w:r w:rsidR="00E40104">
        <w:rPr>
          <w:rFonts w:ascii="Calibri" w:eastAsiaTheme="minorEastAsia" w:hAnsi="Calibri" w:cs="Calibri"/>
        </w:rPr>
        <w:t>conditionally independent of its non-descend</w:t>
      </w:r>
      <w:r w:rsidR="004D0EB2">
        <w:rPr>
          <w:rFonts w:ascii="Calibri" w:eastAsiaTheme="minorEastAsia" w:hAnsi="Calibri" w:cs="Calibri"/>
        </w:rPr>
        <w:t>a</w:t>
      </w:r>
      <w:r w:rsidR="00E40104">
        <w:rPr>
          <w:rFonts w:ascii="Calibri" w:eastAsiaTheme="minorEastAsia" w:hAnsi="Calibri" w:cs="Calibri"/>
        </w:rPr>
        <w:t xml:space="preserve">nts </w:t>
      </w:r>
      <w:r w:rsidR="004D0EB2">
        <w:rPr>
          <w:rFonts w:ascii="Calibri" w:eastAsiaTheme="minorEastAsia" w:hAnsi="Calibri" w:cs="Calibri"/>
        </w:rPr>
        <w:t xml:space="preserve">(e.g. nodes </w:t>
      </w:r>
      <m:oMath>
        <m:sSub>
          <m:sSubPr>
            <m:ctrlPr>
              <w:rPr>
                <w:rFonts w:ascii="Cambria Math" w:eastAsiaTheme="minorEastAsia" w:hAnsi="Cambria Math" w:cs="Calibri"/>
                <w:b/>
                <w:bCs/>
                <w:i/>
              </w:rPr>
            </m:ctrlPr>
          </m:sSubPr>
          <m:e>
            <m:r>
              <w:rPr>
                <w:rFonts w:ascii="Cambria Math" w:eastAsiaTheme="minorEastAsia" w:hAnsi="Cambria Math" w:cs="Calibri"/>
              </w:rPr>
              <m:t>X</m:t>
            </m:r>
          </m:e>
          <m:sub>
            <m:r>
              <m:rPr>
                <m:sty m:val="bi"/>
              </m:rPr>
              <w:rPr>
                <w:rFonts w:ascii="Cambria Math" w:eastAsiaTheme="minorEastAsia" w:hAnsi="Cambria Math" w:cs="Calibri"/>
              </w:rPr>
              <m:t>j</m:t>
            </m:r>
          </m:sub>
        </m:sSub>
      </m:oMath>
      <w:r w:rsidR="004D0EB2">
        <w:rPr>
          <w:rFonts w:ascii="Calibri" w:eastAsiaTheme="minorEastAsia" w:hAnsi="Calibri" w:cs="Calibri"/>
        </w:rPr>
        <w:t xml:space="preserve"> for which there is no path from </w:t>
      </w:r>
      <m:oMath>
        <m:sSub>
          <m:sSubPr>
            <m:ctrlPr>
              <w:rPr>
                <w:rFonts w:ascii="Cambria Math" w:eastAsiaTheme="minorEastAsia" w:hAnsi="Cambria Math" w:cs="Calibri"/>
                <w:b/>
                <w:bCs/>
                <w:i/>
              </w:rPr>
            </m:ctrlPr>
          </m:sSubPr>
          <m:e>
            <m:r>
              <w:rPr>
                <w:rFonts w:ascii="Cambria Math" w:eastAsiaTheme="minorEastAsia" w:hAnsi="Cambria Math" w:cs="Calibri"/>
              </w:rPr>
              <m:t>X</m:t>
            </m:r>
          </m:e>
          <m:sub>
            <m:r>
              <m:rPr>
                <m:sty m:val="bi"/>
              </m:rPr>
              <w:rPr>
                <w:rFonts w:ascii="Cambria Math" w:eastAsiaTheme="minorEastAsia" w:hAnsi="Cambria Math" w:cs="Calibri"/>
              </w:rPr>
              <m:t>i</m:t>
            </m:r>
          </m:sub>
        </m:sSub>
      </m:oMath>
      <w:r w:rsidR="004D0EB2">
        <w:rPr>
          <w:rFonts w:ascii="Calibri" w:eastAsiaTheme="minorEastAsia" w:hAnsi="Calibri" w:cs="Calibri"/>
        </w:rPr>
        <w:t xml:space="preserve"> to </w:t>
      </w:r>
      <m:oMath>
        <m:sSub>
          <m:sSubPr>
            <m:ctrlPr>
              <w:rPr>
                <w:rFonts w:ascii="Cambria Math" w:eastAsiaTheme="minorEastAsia" w:hAnsi="Cambria Math" w:cs="Calibri"/>
                <w:b/>
                <w:bCs/>
                <w:i/>
              </w:rPr>
            </m:ctrlPr>
          </m:sSubPr>
          <m:e>
            <m:r>
              <w:rPr>
                <w:rFonts w:ascii="Cambria Math" w:eastAsiaTheme="minorEastAsia" w:hAnsi="Cambria Math" w:cs="Calibri"/>
              </w:rPr>
              <m:t>X</m:t>
            </m:r>
          </m:e>
          <m:sub>
            <m:r>
              <m:rPr>
                <m:sty m:val="bi"/>
              </m:rPr>
              <w:rPr>
                <w:rFonts w:ascii="Cambria Math" w:eastAsiaTheme="minorEastAsia" w:hAnsi="Cambria Math" w:cs="Calibri"/>
              </w:rPr>
              <m:t>j</m:t>
            </m:r>
          </m:sub>
        </m:sSub>
      </m:oMath>
      <w:r w:rsidR="004D0EB2">
        <w:rPr>
          <w:rFonts w:ascii="Calibri" w:eastAsiaTheme="minorEastAsia" w:hAnsi="Calibri" w:cs="Calibri"/>
        </w:rPr>
        <w:t>)</w:t>
      </w:r>
      <w:r w:rsidR="00044B17">
        <w:rPr>
          <w:rFonts w:ascii="Calibri" w:eastAsiaTheme="minorEastAsia" w:hAnsi="Calibri" w:cs="Calibri"/>
        </w:rPr>
        <w:t xml:space="preserve"> given its parents.”</w:t>
      </w:r>
      <w:commentRangeStart w:id="31"/>
      <w:r w:rsidR="002041C6">
        <w:rPr>
          <w:rFonts w:ascii="Calibri" w:eastAsiaTheme="minorEastAsia" w:hAnsi="Calibri" w:cs="Calibri"/>
        </w:rPr>
        <w:fldChar w:fldCharType="begin" w:fldLock="1"/>
      </w:r>
      <w:r w:rsidR="003007A4">
        <w:rPr>
          <w:rFonts w:ascii="Calibri" w:eastAsiaTheme="minorEastAsia" w:hAnsi="Calibri" w:cs="Calibri"/>
        </w:rPr>
        <w:instrText>ADDIN CSL_CITATION {"citationItems":[{"id":"ITEM-1","itemData":{"DOI":"10.1201/b17065","abstract":"What are Bayesian networks and why are their applications growing across all fields? © 2010 ACM.","author":[{"dropping-particle":"","family":"Scutari","given":"Marco","non-dropping-particle":"","parse-names":false,"suffix":""},{"dropping-particle":"","family":"Denis","given":"Jean-Baptiste","non-dropping-particle":"","parse-names":false,"suffix":""}],"container-title":"Bayesian Networks","id":"ITEM-1","issued":{"date-parts":[["2014"]]},"title":"Bayesian Networks","type":"book"},"uris":["http://www.mendeley.com/documents/?uuid=2ef95261-29e0-478e-977a-018a22357760"]}],"mendeley":{"formattedCitation":"&lt;sup&gt;21&lt;/sup&gt;","plainTextFormattedCitation":"21","previouslyFormattedCitation":"&lt;sup&gt;21&lt;/sup&gt;"},"properties":{"noteIndex":0},"schema":"https://github.com/citation-style-language/schema/raw/master/csl-citation.json"}</w:instrText>
      </w:r>
      <w:r w:rsidR="002041C6">
        <w:rPr>
          <w:rFonts w:ascii="Calibri" w:eastAsiaTheme="minorEastAsia" w:hAnsi="Calibri" w:cs="Calibri"/>
        </w:rPr>
        <w:fldChar w:fldCharType="separate"/>
      </w:r>
      <w:r w:rsidR="002041C6" w:rsidRPr="002041C6">
        <w:rPr>
          <w:rFonts w:ascii="Calibri" w:eastAsiaTheme="minorEastAsia" w:hAnsi="Calibri" w:cs="Calibri"/>
          <w:noProof/>
          <w:vertAlign w:val="superscript"/>
        </w:rPr>
        <w:t>21</w:t>
      </w:r>
      <w:r w:rsidR="002041C6">
        <w:rPr>
          <w:rFonts w:ascii="Calibri" w:eastAsiaTheme="minorEastAsia" w:hAnsi="Calibri" w:cs="Calibri"/>
        </w:rPr>
        <w:fldChar w:fldCharType="end"/>
      </w:r>
      <w:commentRangeEnd w:id="31"/>
      <w:r w:rsidR="00D40943">
        <w:rPr>
          <w:rStyle w:val="CommentReference"/>
        </w:rPr>
        <w:commentReference w:id="31"/>
      </w:r>
    </w:p>
    <w:p w14:paraId="2322A492" w14:textId="77777777" w:rsidR="00DA52B7" w:rsidRDefault="00AB2CDD" w:rsidP="00A04467">
      <w:pPr>
        <w:rPr>
          <w:rFonts w:ascii="Calibri" w:hAnsi="Calibri" w:cs="Calibri"/>
        </w:rPr>
      </w:pPr>
      <w:r>
        <w:rPr>
          <w:rFonts w:ascii="Calibri" w:hAnsi="Calibri" w:cs="Calibri"/>
        </w:rPr>
        <w:tab/>
      </w:r>
    </w:p>
    <w:p w14:paraId="52D88CF8" w14:textId="107993AA" w:rsidR="004E0768" w:rsidRDefault="00B35853" w:rsidP="00DA52B7">
      <w:pPr>
        <w:ind w:firstLine="720"/>
        <w:rPr>
          <w:rFonts w:ascii="Calibri" w:hAnsi="Calibri" w:cs="Calibri"/>
        </w:rPr>
      </w:pPr>
      <w:r>
        <w:rPr>
          <w:rFonts w:ascii="Calibri" w:hAnsi="Calibri" w:cs="Calibri"/>
        </w:rPr>
        <w:t xml:space="preserve">The first step </w:t>
      </w:r>
      <w:r w:rsidR="00A86999">
        <w:rPr>
          <w:rFonts w:ascii="Calibri" w:hAnsi="Calibri" w:cs="Calibri"/>
        </w:rPr>
        <w:t xml:space="preserve">of </w:t>
      </w:r>
      <w:r w:rsidR="00423C34">
        <w:rPr>
          <w:rFonts w:ascii="Calibri" w:hAnsi="Calibri" w:cs="Calibri"/>
        </w:rPr>
        <w:t>f</w:t>
      </w:r>
      <w:r w:rsidR="007B7BDA">
        <w:rPr>
          <w:rFonts w:ascii="Calibri" w:hAnsi="Calibri" w:cs="Calibri"/>
        </w:rPr>
        <w:t xml:space="preserve">itting a Bayesian model is often called structure learning, </w:t>
      </w:r>
      <w:r w:rsidR="000F251F">
        <w:rPr>
          <w:rFonts w:ascii="Calibri" w:hAnsi="Calibri" w:cs="Calibri"/>
        </w:rPr>
        <w:t xml:space="preserve">and </w:t>
      </w:r>
      <w:r w:rsidR="0086265B">
        <w:rPr>
          <w:rFonts w:ascii="Calibri" w:hAnsi="Calibri" w:cs="Calibri"/>
        </w:rPr>
        <w:t xml:space="preserve">it </w:t>
      </w:r>
      <w:r w:rsidR="00364A35">
        <w:rPr>
          <w:rFonts w:ascii="Calibri" w:hAnsi="Calibri" w:cs="Calibri"/>
        </w:rPr>
        <w:t>involves trying to find the best (</w:t>
      </w:r>
      <w:r w:rsidR="00B86885">
        <w:rPr>
          <w:rFonts w:ascii="Calibri" w:hAnsi="Calibri" w:cs="Calibri"/>
        </w:rPr>
        <w:t xml:space="preserve">preferably the minimal I-map) </w:t>
      </w:r>
      <w:r w:rsidR="004F41E6">
        <w:rPr>
          <w:rFonts w:ascii="Calibri" w:hAnsi="Calibri" w:cs="Calibri"/>
        </w:rPr>
        <w:t xml:space="preserve">graph structure. </w:t>
      </w:r>
      <w:r w:rsidR="004C5FC0">
        <w:rPr>
          <w:rFonts w:ascii="Calibri" w:hAnsi="Calibri" w:cs="Calibri"/>
        </w:rPr>
        <w:t xml:space="preserve">There are </w:t>
      </w:r>
      <w:r w:rsidR="004C5FC0">
        <w:rPr>
          <w:rFonts w:ascii="Calibri" w:hAnsi="Calibri" w:cs="Calibri"/>
        </w:rPr>
        <w:lastRenderedPageBreak/>
        <w:t>several popular</w:t>
      </w:r>
      <w:r w:rsidR="00E463B4">
        <w:rPr>
          <w:rFonts w:ascii="Calibri" w:hAnsi="Calibri" w:cs="Calibri"/>
        </w:rPr>
        <w:t xml:space="preserve"> </w:t>
      </w:r>
      <w:r w:rsidR="00236C04">
        <w:rPr>
          <w:rFonts w:ascii="Calibri" w:hAnsi="Calibri" w:cs="Calibri"/>
        </w:rPr>
        <w:t>methods for learning network structures</w:t>
      </w:r>
      <w:r w:rsidR="007C1213">
        <w:rPr>
          <w:rFonts w:ascii="Calibri" w:hAnsi="Calibri" w:cs="Calibri"/>
        </w:rPr>
        <w:t xml:space="preserve">, and </w:t>
      </w:r>
      <w:r w:rsidR="00A269EB">
        <w:rPr>
          <w:rFonts w:ascii="Calibri" w:hAnsi="Calibri" w:cs="Calibri"/>
        </w:rPr>
        <w:t xml:space="preserve">these can be grouped into </w:t>
      </w:r>
      <w:r w:rsidR="00F456FB">
        <w:rPr>
          <w:rFonts w:ascii="Calibri" w:hAnsi="Calibri" w:cs="Calibri"/>
        </w:rPr>
        <w:t xml:space="preserve">three categories: </w:t>
      </w:r>
      <w:commentRangeStart w:id="32"/>
      <w:commentRangeStart w:id="33"/>
      <w:r w:rsidR="00F456FB">
        <w:rPr>
          <w:rFonts w:ascii="Calibri" w:hAnsi="Calibri" w:cs="Calibri"/>
        </w:rPr>
        <w:t xml:space="preserve">constraint-based, score-based, and hybrid structure learning </w:t>
      </w:r>
      <w:r w:rsidR="00C42F18">
        <w:rPr>
          <w:rFonts w:ascii="Calibri" w:hAnsi="Calibri" w:cs="Calibri"/>
        </w:rPr>
        <w:t>algorithms</w:t>
      </w:r>
      <w:commentRangeEnd w:id="32"/>
      <w:r w:rsidR="00375BDD">
        <w:rPr>
          <w:rStyle w:val="CommentReference"/>
        </w:rPr>
        <w:commentReference w:id="32"/>
      </w:r>
      <w:commentRangeEnd w:id="33"/>
      <w:r w:rsidR="00817DA6">
        <w:rPr>
          <w:rStyle w:val="CommentReference"/>
        </w:rPr>
        <w:commentReference w:id="33"/>
      </w:r>
      <w:r w:rsidR="00F456FB">
        <w:rPr>
          <w:rFonts w:ascii="Calibri" w:hAnsi="Calibri" w:cs="Calibri"/>
        </w:rPr>
        <w:t xml:space="preserve">. </w:t>
      </w:r>
    </w:p>
    <w:p w14:paraId="4BB35D04" w14:textId="77777777" w:rsidR="004E0768" w:rsidRPr="00A67724" w:rsidRDefault="004E0768" w:rsidP="00A04467">
      <w:pPr>
        <w:rPr>
          <w:rFonts w:ascii="Calibri" w:hAnsi="Calibri" w:cs="Calibri"/>
        </w:rPr>
      </w:pPr>
    </w:p>
    <w:p w14:paraId="4EB4EA58" w14:textId="5059B523" w:rsidR="00237C49" w:rsidRDefault="00106404" w:rsidP="00C1784A">
      <w:pPr>
        <w:ind w:firstLine="720"/>
        <w:rPr>
          <w:rFonts w:ascii="Calibri" w:hAnsi="Calibri" w:cs="Calibri"/>
        </w:rPr>
      </w:pPr>
      <w:r>
        <w:rPr>
          <w:rFonts w:ascii="Calibri" w:hAnsi="Calibri" w:cs="Calibri"/>
        </w:rPr>
        <w:t xml:space="preserve">For each pair </w:t>
      </w:r>
      <w:r w:rsidR="000C5DF3">
        <w:rPr>
          <w:rFonts w:ascii="Calibri" w:hAnsi="Calibri" w:cs="Calibri"/>
        </w:rPr>
        <w:t>selected by the causal inference testing</w:t>
      </w:r>
      <w:r w:rsidR="000C270C" w:rsidRPr="00255520">
        <w:rPr>
          <w:rFonts w:ascii="Calibri" w:hAnsi="Calibri" w:cs="Calibri"/>
        </w:rPr>
        <w:t>, we will</w:t>
      </w:r>
      <w:r w:rsidR="00255A8E">
        <w:rPr>
          <w:rFonts w:ascii="Calibri" w:hAnsi="Calibri" w:cs="Calibri"/>
        </w:rPr>
        <w:t xml:space="preserve"> use a score-based algorithm to </w:t>
      </w:r>
      <w:r w:rsidR="008F21D6">
        <w:rPr>
          <w:rFonts w:ascii="Calibri" w:hAnsi="Calibri" w:cs="Calibri"/>
        </w:rPr>
        <w:t xml:space="preserve">find the </w:t>
      </w:r>
      <w:r w:rsidR="00F37C93">
        <w:rPr>
          <w:rFonts w:ascii="Calibri" w:hAnsi="Calibri" w:cs="Calibri"/>
        </w:rPr>
        <w:t>best network structure</w:t>
      </w:r>
      <w:r w:rsidR="007324DF">
        <w:rPr>
          <w:rFonts w:ascii="Calibri" w:hAnsi="Calibri" w:cs="Calibri"/>
        </w:rPr>
        <w:t xml:space="preserve"> using the</w:t>
      </w:r>
      <w:r w:rsidR="000C270C" w:rsidRPr="00255520">
        <w:rPr>
          <w:rFonts w:ascii="Calibri" w:hAnsi="Calibri" w:cs="Calibri"/>
        </w:rPr>
        <w:t xml:space="preserve"> probe-metabolite-phenotype triad. With no additional restrictions on edge number or direction (aside from the assumptions of Bayesian networks), there </w:t>
      </w:r>
      <w:commentRangeStart w:id="34"/>
      <w:r w:rsidR="000C270C" w:rsidRPr="00255520">
        <w:rPr>
          <w:rFonts w:ascii="Calibri" w:hAnsi="Calibri" w:cs="Calibri"/>
        </w:rPr>
        <w:t>are 24 possible network structures for each triple</w:t>
      </w:r>
      <w:commentRangeEnd w:id="34"/>
      <w:r w:rsidR="00817DA6">
        <w:rPr>
          <w:rStyle w:val="CommentReference"/>
        </w:rPr>
        <w:commentReference w:id="34"/>
      </w:r>
      <w:r w:rsidR="000C270C" w:rsidRPr="00255520">
        <w:rPr>
          <w:rFonts w:ascii="Calibri" w:hAnsi="Calibri" w:cs="Calibri"/>
        </w:rPr>
        <w:t xml:space="preserve">. We will compare all possible network structures using a </w:t>
      </w:r>
      <w:r w:rsidR="001035F7">
        <w:rPr>
          <w:rFonts w:ascii="Calibri" w:hAnsi="Calibri" w:cs="Calibri"/>
        </w:rPr>
        <w:t>Deviance</w:t>
      </w:r>
      <w:r w:rsidR="000C270C" w:rsidRPr="00255520">
        <w:rPr>
          <w:rFonts w:ascii="Calibri" w:hAnsi="Calibri" w:cs="Calibri"/>
        </w:rPr>
        <w:t xml:space="preserve"> </w:t>
      </w:r>
      <w:r w:rsidR="00997296">
        <w:rPr>
          <w:rFonts w:ascii="Calibri" w:hAnsi="Calibri" w:cs="Calibri"/>
        </w:rPr>
        <w:t>i</w:t>
      </w:r>
      <w:r w:rsidR="000C270C" w:rsidRPr="00255520">
        <w:rPr>
          <w:rFonts w:ascii="Calibri" w:hAnsi="Calibri" w:cs="Calibri"/>
        </w:rPr>
        <w:t xml:space="preserve">nformation </w:t>
      </w:r>
      <w:r w:rsidR="00997296">
        <w:rPr>
          <w:rFonts w:ascii="Calibri" w:hAnsi="Calibri" w:cs="Calibri"/>
        </w:rPr>
        <w:t>c</w:t>
      </w:r>
      <w:r w:rsidR="000C270C" w:rsidRPr="00255520">
        <w:rPr>
          <w:rFonts w:ascii="Calibri" w:hAnsi="Calibri" w:cs="Calibri"/>
        </w:rPr>
        <w:t>riterion (</w:t>
      </w:r>
      <w:r w:rsidR="000C316A">
        <w:rPr>
          <w:rFonts w:ascii="Calibri" w:hAnsi="Calibri" w:cs="Calibri"/>
        </w:rPr>
        <w:t>D</w:t>
      </w:r>
      <w:r w:rsidR="000C270C" w:rsidRPr="00255520">
        <w:rPr>
          <w:rFonts w:ascii="Calibri" w:hAnsi="Calibri" w:cs="Calibri"/>
        </w:rPr>
        <w:t>IC) score, and the structure with the best</w:t>
      </w:r>
      <w:r w:rsidR="00B00E39">
        <w:rPr>
          <w:rFonts w:ascii="Calibri" w:hAnsi="Calibri" w:cs="Calibri"/>
        </w:rPr>
        <w:t xml:space="preserve"> (lowest)</w:t>
      </w:r>
      <w:r w:rsidR="000C270C" w:rsidRPr="00255520">
        <w:rPr>
          <w:rFonts w:ascii="Calibri" w:hAnsi="Calibri" w:cs="Calibri"/>
        </w:rPr>
        <w:t xml:space="preserve"> score will continue on to the next selection ste</w:t>
      </w:r>
      <w:r w:rsidR="006667CA">
        <w:rPr>
          <w:rFonts w:ascii="Calibri" w:hAnsi="Calibri" w:cs="Calibri"/>
        </w:rPr>
        <w:t xml:space="preserve">p. </w:t>
      </w:r>
      <w:r w:rsidR="00340990">
        <w:rPr>
          <w:rFonts w:ascii="Calibri" w:hAnsi="Calibri" w:cs="Calibri"/>
        </w:rPr>
        <w:t xml:space="preserve">DIC </w:t>
      </w:r>
      <w:r w:rsidR="00F04AC4">
        <w:rPr>
          <w:rFonts w:ascii="Calibri" w:hAnsi="Calibri" w:cs="Calibri"/>
        </w:rPr>
        <w:t xml:space="preserve">can be considered a </w:t>
      </w:r>
      <w:r w:rsidR="00997296">
        <w:rPr>
          <w:rFonts w:ascii="Calibri" w:hAnsi="Calibri" w:cs="Calibri"/>
        </w:rPr>
        <w:t xml:space="preserve">Bayesian equivalent to Akaike’s information criterion, </w:t>
      </w:r>
      <w:r w:rsidR="00D54FEF">
        <w:rPr>
          <w:rFonts w:ascii="Calibri" w:hAnsi="Calibri" w:cs="Calibri"/>
        </w:rPr>
        <w:t xml:space="preserve">a </w:t>
      </w:r>
      <w:r w:rsidR="00BD1EDD">
        <w:rPr>
          <w:rFonts w:ascii="Calibri" w:hAnsi="Calibri" w:cs="Calibri"/>
        </w:rPr>
        <w:t xml:space="preserve">measure commonly used for model comparison in frequentist statistics. </w:t>
      </w:r>
      <w:r w:rsidR="00A37D17">
        <w:rPr>
          <w:rFonts w:ascii="Calibri" w:hAnsi="Calibri" w:cs="Calibri"/>
        </w:rPr>
        <w:t xml:space="preserve">It is </w:t>
      </w:r>
      <w:r w:rsidR="000608ED">
        <w:rPr>
          <w:rFonts w:ascii="Calibri" w:hAnsi="Calibri" w:cs="Calibri"/>
        </w:rPr>
        <w:t xml:space="preserve">calculated </w:t>
      </w:r>
      <w:r w:rsidR="00A37D17">
        <w:rPr>
          <w:rFonts w:ascii="Calibri" w:hAnsi="Calibri" w:cs="Calibri"/>
        </w:rPr>
        <w:t>as the</w:t>
      </w:r>
      <w:r w:rsidR="00C34E99">
        <w:rPr>
          <w:rFonts w:ascii="Calibri" w:hAnsi="Calibri" w:cs="Calibri"/>
        </w:rPr>
        <w:t xml:space="preserve"> posterior</w:t>
      </w:r>
      <w:r w:rsidR="00A37D17">
        <w:rPr>
          <w:rFonts w:ascii="Calibri" w:hAnsi="Calibri" w:cs="Calibri"/>
        </w:rPr>
        <w:t xml:space="preserve"> </w:t>
      </w:r>
      <w:r w:rsidR="000608ED">
        <w:rPr>
          <w:rFonts w:ascii="Calibri" w:hAnsi="Calibri" w:cs="Calibri"/>
        </w:rPr>
        <w:t xml:space="preserve">mean deviance </w:t>
      </w:r>
      <w:r w:rsidR="00C34E99">
        <w:rPr>
          <w:rFonts w:ascii="Calibri" w:hAnsi="Calibri" w:cs="Calibri"/>
        </w:rPr>
        <w:t>(a measure of fit) plus</w:t>
      </w:r>
      <w:r w:rsidR="0009103E">
        <w:rPr>
          <w:rFonts w:ascii="Calibri" w:hAnsi="Calibri" w:cs="Calibri"/>
        </w:rPr>
        <w:t xml:space="preserve"> double</w:t>
      </w:r>
      <w:r w:rsidR="00C34E99">
        <w:rPr>
          <w:rFonts w:ascii="Calibri" w:hAnsi="Calibri" w:cs="Calibri"/>
        </w:rPr>
        <w:t xml:space="preserve"> the </w:t>
      </w:r>
      <w:r w:rsidR="00671468">
        <w:rPr>
          <w:rFonts w:ascii="Calibri" w:hAnsi="Calibri" w:cs="Calibri"/>
        </w:rPr>
        <w:t>effective number of parameters in the model (a measure of model complexity)</w:t>
      </w:r>
      <w:r w:rsidR="00C82630">
        <w:rPr>
          <w:rFonts w:ascii="Calibri" w:hAnsi="Calibri" w:cs="Calibri"/>
        </w:rPr>
        <w:t>:</w:t>
      </w:r>
      <w:r w:rsidR="003007A4">
        <w:rPr>
          <w:rFonts w:ascii="Calibri" w:hAnsi="Calibri" w:cs="Calibri"/>
        </w:rPr>
        <w:fldChar w:fldCharType="begin" w:fldLock="1"/>
      </w:r>
      <w:r w:rsidR="003007A4">
        <w:rPr>
          <w:rFonts w:ascii="Calibri" w:hAnsi="Calibri" w:cs="Calibri"/>
        </w:rPr>
        <w:instrText>ADDIN CSL_CITATION {"citationItems":[{"id":"ITEM-1","itemData":{"DOI":"10.1111/1467-9868.00353","ISSN":"13697412","abstract":"We consider the problem of comparing complex hierarchical models in which the number of parameters is not clearly defined. Using an information theoretic argument we derive a measure pD for the effective number of parameters in a model as the difference between the posterior mean of the deviance and the deviance at the posterior means of the parameters of interest. In general pD approximately corresponds to the trace of the product of Fisher's information and the posterior covariance, which in normal models is the trace of the 'hat' matrix projecting observations onto fitted values. Its properties in exponential families are explored. The posterior mean deviance is suggested as a Bayesian measure of fit or adequacy, and the contributions of individual observations to the fit and complexity can give rise to a diagnostic plot of deviance residuals against leverages. Adding pD to the posterior mean deviance gives a deviance information criterion for comparing models, which is related to other information criteria and has an approximate decision theoretic justification. The procedure is illustrated in some examples, and comparisons are drawn with alternative Bayesian and classical proposals. Throughout it is emphasized that the quantities required are trivial to compute in a Markov chain Monte Carlo analysis.","author":[{"dropping-particle":"","family":"Spiegelhalter","given":"David J.","non-dropping-particle":"","parse-names":false,"suffix":""},{"dropping-particle":"","family":"Best","given":"Nicola G.","non-dropping-particle":"","parse-names":false,"suffix":""},{"dropping-particle":"","family":"Carlin","given":"Bradley P.","non-dropping-particle":"","parse-names":false,"suffix":""},{"dropping-particle":"","family":"Linde","given":"Angelika","non-dropping-particle":"Van Der","parse-names":false,"suffix":""}],"container-title":"Journal of the Royal Statistical Society. Series B: Statistical Methodology","id":"ITEM-1","issue":"4","issued":{"date-parts":[["2002"]]},"page":"583-616","title":"Bayesian measures of model complexity and fit","type":"article-journal","volume":"64"},"uris":["http://www.mendeley.com/documents/?uuid=6b3c0392-7018-459b-b628-5a9590632280"]}],"mendeley":{"formattedCitation":"&lt;sup&gt;22&lt;/sup&gt;","plainTextFormattedCitation":"22"},"properties":{"noteIndex":0},"schema":"https://github.com/citation-style-language/schema/raw/master/csl-citation.json"}</w:instrText>
      </w:r>
      <w:r w:rsidR="003007A4">
        <w:rPr>
          <w:rFonts w:ascii="Calibri" w:hAnsi="Calibri" w:cs="Calibri"/>
        </w:rPr>
        <w:fldChar w:fldCharType="separate"/>
      </w:r>
      <w:r w:rsidR="003007A4" w:rsidRPr="003007A4">
        <w:rPr>
          <w:rFonts w:ascii="Calibri" w:hAnsi="Calibri" w:cs="Calibri"/>
          <w:noProof/>
          <w:vertAlign w:val="superscript"/>
        </w:rPr>
        <w:t>22</w:t>
      </w:r>
      <w:r w:rsidR="003007A4">
        <w:rPr>
          <w:rFonts w:ascii="Calibri" w:hAnsi="Calibri" w:cs="Calibri"/>
        </w:rPr>
        <w:fldChar w:fldCharType="end"/>
      </w:r>
    </w:p>
    <w:p w14:paraId="7D4B0891" w14:textId="42949E15" w:rsidR="00C82630" w:rsidRDefault="00C82630" w:rsidP="00C1784A">
      <w:pPr>
        <w:ind w:firstLine="720"/>
        <w:rPr>
          <w:rFonts w:ascii="Calibri" w:hAnsi="Calibri" w:cs="Calibri"/>
        </w:rPr>
      </w:pPr>
    </w:p>
    <w:p w14:paraId="5E6010FE" w14:textId="02E28025" w:rsidR="000B7F40" w:rsidRPr="00786474" w:rsidRDefault="00786474" w:rsidP="00786474">
      <w:pPr>
        <w:ind w:firstLine="720"/>
        <w:rPr>
          <w:rFonts w:ascii="Calibri" w:eastAsiaTheme="minorEastAsia" w:hAnsi="Calibri" w:cs="Calibri"/>
        </w:rPr>
      </w:pPr>
      <m:oMathPara>
        <m:oMath>
          <m:r>
            <w:rPr>
              <w:rFonts w:ascii="Cambria Math" w:hAnsi="Cambria Math" w:cs="Calibri"/>
            </w:rPr>
            <m:t>DIC=D</m:t>
          </m:r>
          <m:d>
            <m:dPr>
              <m:ctrlPr>
                <w:rPr>
                  <w:rFonts w:ascii="Cambria Math" w:hAnsi="Cambria Math" w:cs="Calibri"/>
                  <w:i/>
                </w:rPr>
              </m:ctrlPr>
            </m:dPr>
            <m:e>
              <m:acc>
                <m:accPr>
                  <m:chr m:val="̅"/>
                  <m:ctrlPr>
                    <w:rPr>
                      <w:rFonts w:ascii="Cambria Math" w:hAnsi="Cambria Math" w:cs="Calibri"/>
                      <w:i/>
                    </w:rPr>
                  </m:ctrlPr>
                </m:accPr>
                <m:e>
                  <m:r>
                    <w:rPr>
                      <w:rFonts w:ascii="Cambria Math" w:hAnsi="Cambria Math" w:cs="Calibri"/>
                    </w:rPr>
                    <m:t>θ</m:t>
                  </m:r>
                </m:e>
              </m:acc>
            </m:e>
          </m:d>
          <m:r>
            <w:rPr>
              <w:rFonts w:ascii="Cambria Math" w:hAnsi="Cambria Math" w:cs="Calibri"/>
            </w:rPr>
            <m:t>+</m:t>
          </m:r>
          <m:sSub>
            <m:sSubPr>
              <m:ctrlPr>
                <w:rPr>
                  <w:rFonts w:ascii="Cambria Math" w:hAnsi="Cambria Math" w:cs="Calibri"/>
                  <w:i/>
                </w:rPr>
              </m:ctrlPr>
            </m:sSubPr>
            <m:e>
              <m:r>
                <w:rPr>
                  <w:rFonts w:ascii="Cambria Math" w:hAnsi="Cambria Math" w:cs="Calibri"/>
                </w:rPr>
                <m:t>2 p</m:t>
              </m:r>
            </m:e>
            <m:sub>
              <m:r>
                <w:rPr>
                  <w:rFonts w:ascii="Cambria Math" w:hAnsi="Cambria Math" w:cs="Calibri"/>
                </w:rPr>
                <m:t>D</m:t>
              </m:r>
            </m:sub>
          </m:sSub>
        </m:oMath>
      </m:oMathPara>
    </w:p>
    <w:p w14:paraId="736BDB2A" w14:textId="51BF49E8" w:rsidR="00786474" w:rsidRDefault="00786474" w:rsidP="00786474">
      <w:pPr>
        <w:rPr>
          <w:rFonts w:ascii="Calibri" w:eastAsiaTheme="minorEastAsia" w:hAnsi="Calibri" w:cs="Calibri"/>
        </w:rPr>
      </w:pPr>
      <w:r>
        <w:rPr>
          <w:rFonts w:ascii="Calibri" w:eastAsiaTheme="minorEastAsia" w:hAnsi="Calibri" w:cs="Calibri"/>
        </w:rPr>
        <w:t xml:space="preserve">Where </w:t>
      </w:r>
    </w:p>
    <w:p w14:paraId="328329DD" w14:textId="66C86797" w:rsidR="004C3B0E" w:rsidRPr="00301FD8" w:rsidRDefault="00EF5B49" w:rsidP="00786474">
      <w:pPr>
        <w:rPr>
          <w:rFonts w:ascii="Calibri" w:eastAsiaTheme="minorEastAsia" w:hAnsi="Calibri" w:cs="Calibri"/>
        </w:rPr>
      </w:pPr>
      <m:oMathPara>
        <m:oMath>
          <m:r>
            <w:rPr>
              <w:rFonts w:ascii="Cambria Math" w:hAnsi="Cambria Math" w:cs="Calibri"/>
            </w:rPr>
            <m:t>D</m:t>
          </m:r>
          <m:d>
            <m:dPr>
              <m:ctrlPr>
                <w:rPr>
                  <w:rFonts w:ascii="Cambria Math" w:hAnsi="Cambria Math" w:cs="Calibri"/>
                  <w:i/>
                </w:rPr>
              </m:ctrlPr>
            </m:dPr>
            <m:e>
              <m:r>
                <w:rPr>
                  <w:rFonts w:ascii="Cambria Math" w:hAnsi="Cambria Math" w:cs="Calibri"/>
                </w:rPr>
                <m:t>θ</m:t>
              </m:r>
            </m:e>
          </m:d>
          <m:r>
            <w:rPr>
              <w:rFonts w:ascii="Cambria Math" w:eastAsiaTheme="minorEastAsia" w:hAnsi="Cambria Math" w:cs="Calibri"/>
            </w:rPr>
            <m:t>=-2 log{p(y|θ)}+2 log{f(y)}</m:t>
          </m:r>
        </m:oMath>
      </m:oMathPara>
    </w:p>
    <w:p w14:paraId="3F829B2F" w14:textId="77777777" w:rsidR="00911D41" w:rsidRDefault="00911D41" w:rsidP="008A77D4">
      <w:pPr>
        <w:rPr>
          <w:rFonts w:ascii="Calibri" w:eastAsiaTheme="minorEastAsia" w:hAnsi="Calibri" w:cs="Calibri"/>
        </w:rPr>
      </w:pPr>
    </w:p>
    <w:p w14:paraId="313AFF05" w14:textId="65E0804E" w:rsidR="00301FD8" w:rsidRDefault="00B83639" w:rsidP="008A77D4">
      <w:pPr>
        <w:rPr>
          <w:rFonts w:ascii="Calibri" w:eastAsiaTheme="minorEastAsia" w:hAnsi="Calibri" w:cs="Calibri"/>
        </w:rPr>
      </w:pPr>
      <w:r>
        <w:rPr>
          <w:rFonts w:ascii="Calibri" w:eastAsiaTheme="minorEastAsia" w:hAnsi="Calibri" w:cs="Calibri"/>
        </w:rPr>
        <w:tab/>
      </w:r>
      <w:commentRangeStart w:id="35"/>
      <w:commentRangeStart w:id="36"/>
      <w:r>
        <w:rPr>
          <w:rFonts w:ascii="Calibri" w:eastAsiaTheme="minorEastAsia" w:hAnsi="Calibri" w:cs="Calibri"/>
        </w:rPr>
        <w:t>Based on the</w:t>
      </w:r>
      <w:r w:rsidR="00A520A7">
        <w:rPr>
          <w:rFonts w:ascii="Calibri" w:eastAsiaTheme="minorEastAsia" w:hAnsi="Calibri" w:cs="Calibri"/>
        </w:rPr>
        <w:t xml:space="preserve"> </w:t>
      </w:r>
      <w:r w:rsidR="003007A4">
        <w:rPr>
          <w:rFonts w:ascii="Calibri" w:eastAsiaTheme="minorEastAsia" w:hAnsi="Calibri" w:cs="Calibri"/>
        </w:rPr>
        <w:t xml:space="preserve">best </w:t>
      </w:r>
      <w:r w:rsidR="00A520A7">
        <w:rPr>
          <w:rFonts w:ascii="Calibri" w:eastAsiaTheme="minorEastAsia" w:hAnsi="Calibri" w:cs="Calibri"/>
        </w:rPr>
        <w:t>network</w:t>
      </w:r>
      <w:r w:rsidR="00C772BB">
        <w:rPr>
          <w:rFonts w:ascii="Calibri" w:eastAsiaTheme="minorEastAsia" w:hAnsi="Calibri" w:cs="Calibri"/>
        </w:rPr>
        <w:t>s</w:t>
      </w:r>
      <w:r w:rsidR="00B53164">
        <w:rPr>
          <w:rFonts w:ascii="Calibri" w:eastAsiaTheme="minorEastAsia" w:hAnsi="Calibri" w:cs="Calibri"/>
        </w:rPr>
        <w:t xml:space="preserve"> from comparison of DIC, we will</w:t>
      </w:r>
      <w:r w:rsidR="007E76F7">
        <w:rPr>
          <w:rFonts w:ascii="Calibri" w:eastAsiaTheme="minorEastAsia" w:hAnsi="Calibri" w:cs="Calibri"/>
        </w:rPr>
        <w:t xml:space="preserve"> someh</w:t>
      </w:r>
      <w:r w:rsidR="00C15455">
        <w:rPr>
          <w:rFonts w:ascii="Calibri" w:eastAsiaTheme="minorEastAsia" w:hAnsi="Calibri" w:cs="Calibri"/>
        </w:rPr>
        <w:t>o</w:t>
      </w:r>
      <w:r w:rsidR="007E76F7">
        <w:rPr>
          <w:rFonts w:ascii="Calibri" w:eastAsiaTheme="minorEastAsia" w:hAnsi="Calibri" w:cs="Calibri"/>
        </w:rPr>
        <w:t>w</w:t>
      </w:r>
      <w:r w:rsidR="00B53164">
        <w:rPr>
          <w:rFonts w:ascii="Calibri" w:eastAsiaTheme="minorEastAsia" w:hAnsi="Calibri" w:cs="Calibri"/>
        </w:rPr>
        <w:t xml:space="preserve"> </w:t>
      </w:r>
      <w:r w:rsidR="00820D41">
        <w:rPr>
          <w:rFonts w:ascii="Calibri" w:eastAsiaTheme="minorEastAsia" w:hAnsi="Calibri" w:cs="Calibri"/>
        </w:rPr>
        <w:t>build a larger network…</w:t>
      </w:r>
      <w:commentRangeEnd w:id="35"/>
      <w:r w:rsidR="00C762CB">
        <w:rPr>
          <w:rStyle w:val="CommentReference"/>
        </w:rPr>
        <w:commentReference w:id="35"/>
      </w:r>
      <w:commentRangeEnd w:id="36"/>
      <w:r w:rsidR="00817DA6">
        <w:rPr>
          <w:rStyle w:val="CommentReference"/>
        </w:rPr>
        <w:commentReference w:id="36"/>
      </w:r>
    </w:p>
    <w:p w14:paraId="61476EF8" w14:textId="77777777" w:rsidR="00301FD8" w:rsidRPr="00786474" w:rsidRDefault="00301FD8" w:rsidP="00301FD8">
      <w:pPr>
        <w:jc w:val="center"/>
        <w:rPr>
          <w:rFonts w:ascii="Calibri" w:eastAsiaTheme="minorEastAsia" w:hAnsi="Calibri" w:cs="Calibri"/>
        </w:rPr>
      </w:pPr>
    </w:p>
    <w:p w14:paraId="141A8253" w14:textId="4B8719B6" w:rsidR="00C126F6" w:rsidRDefault="00EE0453" w:rsidP="00EE0453">
      <w:pPr>
        <w:pStyle w:val="Heading1"/>
        <w:rPr>
          <w:rFonts w:ascii="Calibri" w:hAnsi="Calibri" w:cs="Calibri"/>
        </w:rPr>
      </w:pPr>
      <w:bookmarkStart w:id="37" w:name="_Toc45546132"/>
      <w:r>
        <w:rPr>
          <w:rFonts w:ascii="Calibri" w:hAnsi="Calibri" w:cs="Calibri"/>
        </w:rPr>
        <w:t>Preliminary Results</w:t>
      </w:r>
      <w:bookmarkEnd w:id="37"/>
    </w:p>
    <w:p w14:paraId="18F23DE0" w14:textId="023B4FE6" w:rsidR="00822F7B" w:rsidRDefault="00822F7B" w:rsidP="00822F7B"/>
    <w:p w14:paraId="3874E3CD" w14:textId="7754009F" w:rsidR="00143427" w:rsidRPr="00822F7B" w:rsidRDefault="00143427" w:rsidP="00822F7B">
      <w:r>
        <w:tab/>
      </w:r>
      <w:commentRangeStart w:id="38"/>
      <w:commentRangeStart w:id="39"/>
      <w:commentRangeEnd w:id="38"/>
      <w:r w:rsidR="00B60AA0">
        <w:rPr>
          <w:rStyle w:val="CommentReference"/>
        </w:rPr>
        <w:commentReference w:id="38"/>
      </w:r>
      <w:commentRangeEnd w:id="39"/>
      <w:r w:rsidR="00817DA6">
        <w:rPr>
          <w:rStyle w:val="CommentReference"/>
        </w:rPr>
        <w:commentReference w:id="39"/>
      </w:r>
    </w:p>
    <w:p w14:paraId="69E6592A" w14:textId="77777777" w:rsidR="008B4778" w:rsidRDefault="008B4778">
      <w:pPr>
        <w:rPr>
          <w:rFonts w:ascii="Calibri" w:eastAsiaTheme="majorEastAsia" w:hAnsi="Calibri" w:cs="Calibri"/>
          <w:color w:val="2F5496" w:themeColor="accent1" w:themeShade="BF"/>
          <w:sz w:val="32"/>
          <w:szCs w:val="32"/>
        </w:rPr>
      </w:pPr>
      <w:r>
        <w:rPr>
          <w:rFonts w:ascii="Calibri" w:hAnsi="Calibri" w:cs="Calibri"/>
        </w:rPr>
        <w:br w:type="page"/>
      </w:r>
    </w:p>
    <w:p w14:paraId="28BB8C7A" w14:textId="026B4FF0" w:rsidR="00105512" w:rsidRPr="00255520" w:rsidRDefault="007712BB" w:rsidP="007712BB">
      <w:pPr>
        <w:pStyle w:val="Heading1"/>
        <w:rPr>
          <w:rFonts w:ascii="Calibri" w:hAnsi="Calibri" w:cs="Calibri"/>
        </w:rPr>
      </w:pPr>
      <w:bookmarkStart w:id="40" w:name="_Toc45546133"/>
      <w:r w:rsidRPr="00255520">
        <w:rPr>
          <w:rFonts w:ascii="Calibri" w:hAnsi="Calibri" w:cs="Calibri"/>
        </w:rPr>
        <w:lastRenderedPageBreak/>
        <w:t>References</w:t>
      </w:r>
      <w:bookmarkEnd w:id="40"/>
    </w:p>
    <w:p w14:paraId="03AE4DCA" w14:textId="50EAEC17" w:rsidR="00857BED" w:rsidRPr="00255520" w:rsidRDefault="00857BED" w:rsidP="00857BED">
      <w:pPr>
        <w:rPr>
          <w:rFonts w:ascii="Calibri" w:hAnsi="Calibri" w:cs="Calibri"/>
        </w:rPr>
      </w:pPr>
    </w:p>
    <w:p w14:paraId="5378827E" w14:textId="7E31D2AB" w:rsidR="003007A4" w:rsidRPr="003007A4" w:rsidRDefault="00A541D7" w:rsidP="003007A4">
      <w:pPr>
        <w:widowControl w:val="0"/>
        <w:autoSpaceDE w:val="0"/>
        <w:autoSpaceDN w:val="0"/>
        <w:adjustRightInd w:val="0"/>
        <w:ind w:left="640" w:hanging="640"/>
        <w:rPr>
          <w:rFonts w:ascii="Calibri" w:hAnsi="Calibri" w:cs="Calibri"/>
          <w:noProof/>
        </w:rPr>
      </w:pPr>
      <w:r w:rsidRPr="00255520">
        <w:rPr>
          <w:rFonts w:ascii="Calibri" w:hAnsi="Calibri" w:cs="Calibri"/>
        </w:rPr>
        <w:fldChar w:fldCharType="begin" w:fldLock="1"/>
      </w:r>
      <w:r w:rsidRPr="00255520">
        <w:rPr>
          <w:rFonts w:ascii="Calibri" w:hAnsi="Calibri" w:cs="Calibri"/>
        </w:rPr>
        <w:instrText xml:space="preserve">ADDIN Mendeley Bibliography CSL_BIBLIOGRAPHY </w:instrText>
      </w:r>
      <w:r w:rsidRPr="00255520">
        <w:rPr>
          <w:rFonts w:ascii="Calibri" w:hAnsi="Calibri" w:cs="Calibri"/>
        </w:rPr>
        <w:fldChar w:fldCharType="separate"/>
      </w:r>
      <w:r w:rsidR="003007A4" w:rsidRPr="003007A4">
        <w:rPr>
          <w:rFonts w:ascii="Calibri" w:hAnsi="Calibri" w:cs="Calibri"/>
          <w:noProof/>
        </w:rPr>
        <w:t xml:space="preserve">1. </w:t>
      </w:r>
      <w:r w:rsidR="003007A4" w:rsidRPr="003007A4">
        <w:rPr>
          <w:rFonts w:ascii="Calibri" w:hAnsi="Calibri" w:cs="Calibri"/>
          <w:noProof/>
        </w:rPr>
        <w:tab/>
        <w:t xml:space="preserve">Portela A, Esteller M. Epigenetic modifications and human disease. </w:t>
      </w:r>
      <w:r w:rsidR="003007A4" w:rsidRPr="003007A4">
        <w:rPr>
          <w:rFonts w:ascii="Calibri" w:hAnsi="Calibri" w:cs="Calibri"/>
          <w:i/>
          <w:iCs/>
          <w:noProof/>
        </w:rPr>
        <w:t>Nat Biotechnol</w:t>
      </w:r>
      <w:r w:rsidR="003007A4" w:rsidRPr="003007A4">
        <w:rPr>
          <w:rFonts w:ascii="Calibri" w:hAnsi="Calibri" w:cs="Calibri"/>
          <w:noProof/>
        </w:rPr>
        <w:t>. 2010;28(10):1057-1068. doi:10.1038/nbt.1685</w:t>
      </w:r>
    </w:p>
    <w:p w14:paraId="5132ED12"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2. </w:t>
      </w:r>
      <w:r w:rsidRPr="003007A4">
        <w:rPr>
          <w:rFonts w:ascii="Calibri" w:hAnsi="Calibri" w:cs="Calibri"/>
          <w:noProof/>
        </w:rPr>
        <w:tab/>
        <w:t xml:space="preserve">Greenberg MVC, Bourc’his D. The diverse roles of DNA methylation in mammalian development and disease. </w:t>
      </w:r>
      <w:r w:rsidRPr="003007A4">
        <w:rPr>
          <w:rFonts w:ascii="Calibri" w:hAnsi="Calibri" w:cs="Calibri"/>
          <w:i/>
          <w:iCs/>
          <w:noProof/>
        </w:rPr>
        <w:t>Nat Rev Mol Cell Biol</w:t>
      </w:r>
      <w:r w:rsidRPr="003007A4">
        <w:rPr>
          <w:rFonts w:ascii="Calibri" w:hAnsi="Calibri" w:cs="Calibri"/>
          <w:noProof/>
        </w:rPr>
        <w:t>. 2019;20(10):590-607. doi:10.1038/s41580-019-0159-6</w:t>
      </w:r>
    </w:p>
    <w:p w14:paraId="29BDA874"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3. </w:t>
      </w:r>
      <w:r w:rsidRPr="003007A4">
        <w:rPr>
          <w:rFonts w:ascii="Calibri" w:hAnsi="Calibri" w:cs="Calibri"/>
          <w:noProof/>
        </w:rPr>
        <w:tab/>
        <w:t xml:space="preserve">Johnson CH, Ivanisevic J, Siuzdak G. Metabolomics: Beyond biomarkers and towards mechanisms. </w:t>
      </w:r>
      <w:r w:rsidRPr="003007A4">
        <w:rPr>
          <w:rFonts w:ascii="Calibri" w:hAnsi="Calibri" w:cs="Calibri"/>
          <w:i/>
          <w:iCs/>
          <w:noProof/>
        </w:rPr>
        <w:t>Nat Rev Mol Cell Biol</w:t>
      </w:r>
      <w:r w:rsidRPr="003007A4">
        <w:rPr>
          <w:rFonts w:ascii="Calibri" w:hAnsi="Calibri" w:cs="Calibri"/>
          <w:noProof/>
        </w:rPr>
        <w:t>. 2016;17(7):451-459. doi:10.1038/nrm.2016.25</w:t>
      </w:r>
    </w:p>
    <w:p w14:paraId="6BF4269B"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4. </w:t>
      </w:r>
      <w:r w:rsidRPr="003007A4">
        <w:rPr>
          <w:rFonts w:ascii="Calibri" w:hAnsi="Calibri" w:cs="Calibri"/>
          <w:noProof/>
        </w:rPr>
        <w:tab/>
        <w:t xml:space="preserve">Frohnert BI, Rewers MJ. Metabolomics in childhood diabetes. </w:t>
      </w:r>
      <w:r w:rsidRPr="003007A4">
        <w:rPr>
          <w:rFonts w:ascii="Calibri" w:hAnsi="Calibri" w:cs="Calibri"/>
          <w:i/>
          <w:iCs/>
          <w:noProof/>
        </w:rPr>
        <w:t>Pediatr Diabetes</w:t>
      </w:r>
      <w:r w:rsidRPr="003007A4">
        <w:rPr>
          <w:rFonts w:ascii="Calibri" w:hAnsi="Calibri" w:cs="Calibri"/>
          <w:noProof/>
        </w:rPr>
        <w:t>. 2016;17(1):3-14. doi:10.1111/pedi.12323</w:t>
      </w:r>
    </w:p>
    <w:p w14:paraId="1079F88E"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5. </w:t>
      </w:r>
      <w:r w:rsidRPr="003007A4">
        <w:rPr>
          <w:rFonts w:ascii="Calibri" w:hAnsi="Calibri" w:cs="Calibri"/>
          <w:noProof/>
        </w:rPr>
        <w:tab/>
        <w:t xml:space="preserve">Anderson OS, Sant KE, Dolinoy DC. Nutrition and epigenetics: An interplay of dietary methyl donors, one-carbon metabolism and DNA methylation. </w:t>
      </w:r>
      <w:r w:rsidRPr="003007A4">
        <w:rPr>
          <w:rFonts w:ascii="Calibri" w:hAnsi="Calibri" w:cs="Calibri"/>
          <w:i/>
          <w:iCs/>
          <w:noProof/>
        </w:rPr>
        <w:t>J Nutr Biochem</w:t>
      </w:r>
      <w:r w:rsidRPr="003007A4">
        <w:rPr>
          <w:rFonts w:ascii="Calibri" w:hAnsi="Calibri" w:cs="Calibri"/>
          <w:noProof/>
        </w:rPr>
        <w:t>. 2012;23(8):853-859. doi:10.1016/j.jnutbio.2012.03.003</w:t>
      </w:r>
    </w:p>
    <w:p w14:paraId="324116F6"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6. </w:t>
      </w:r>
      <w:r w:rsidRPr="003007A4">
        <w:rPr>
          <w:rFonts w:ascii="Calibri" w:hAnsi="Calibri" w:cs="Calibri"/>
          <w:noProof/>
        </w:rPr>
        <w:tab/>
        <w:t xml:space="preserve">Mentch SJ, Mehrmohamadi M, Huang L, et al. Histone Methylation Dynamics and Gene Regulation Occur through the Sensing of One-Carbon Metabolism. </w:t>
      </w:r>
      <w:r w:rsidRPr="003007A4">
        <w:rPr>
          <w:rFonts w:ascii="Calibri" w:hAnsi="Calibri" w:cs="Calibri"/>
          <w:i/>
          <w:iCs/>
          <w:noProof/>
        </w:rPr>
        <w:t>Cell Metab</w:t>
      </w:r>
      <w:r w:rsidRPr="003007A4">
        <w:rPr>
          <w:rFonts w:ascii="Calibri" w:hAnsi="Calibri" w:cs="Calibri"/>
          <w:noProof/>
        </w:rPr>
        <w:t>. 2015;22(5):861-873. doi:10.1016/j.cmet.2015.08.024</w:t>
      </w:r>
    </w:p>
    <w:p w14:paraId="061A97C3"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7. </w:t>
      </w:r>
      <w:r w:rsidRPr="003007A4">
        <w:rPr>
          <w:rFonts w:ascii="Calibri" w:hAnsi="Calibri" w:cs="Calibri"/>
          <w:noProof/>
        </w:rPr>
        <w:tab/>
        <w:t xml:space="preserve">Atkinson MA, Eisenbarth GS, Michels AW. Type 1 diabetes. </w:t>
      </w:r>
      <w:r w:rsidRPr="003007A4">
        <w:rPr>
          <w:rFonts w:ascii="Calibri" w:hAnsi="Calibri" w:cs="Calibri"/>
          <w:i/>
          <w:iCs/>
          <w:noProof/>
        </w:rPr>
        <w:t>Lancet</w:t>
      </w:r>
      <w:r w:rsidRPr="003007A4">
        <w:rPr>
          <w:rFonts w:ascii="Calibri" w:hAnsi="Calibri" w:cs="Calibri"/>
          <w:noProof/>
        </w:rPr>
        <w:t>. 2014;383(9911):69-82. doi:10.1016/S0140-6736(13)60591-7</w:t>
      </w:r>
    </w:p>
    <w:p w14:paraId="453CD6C0"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8. </w:t>
      </w:r>
      <w:r w:rsidRPr="003007A4">
        <w:rPr>
          <w:rFonts w:ascii="Calibri" w:hAnsi="Calibri" w:cs="Calibri"/>
          <w:noProof/>
        </w:rPr>
        <w:tab/>
        <w:t xml:space="preserve">Rakyan VK, Beyan H, Down TA, et al. Identification of type 1 Diabetes-associated DNA methylation variable positions that precede disease diagnosis. </w:t>
      </w:r>
      <w:r w:rsidRPr="003007A4">
        <w:rPr>
          <w:rFonts w:ascii="Calibri" w:hAnsi="Calibri" w:cs="Calibri"/>
          <w:i/>
          <w:iCs/>
          <w:noProof/>
        </w:rPr>
        <w:t>PLoS Genet</w:t>
      </w:r>
      <w:r w:rsidRPr="003007A4">
        <w:rPr>
          <w:rFonts w:ascii="Calibri" w:hAnsi="Calibri" w:cs="Calibri"/>
          <w:noProof/>
        </w:rPr>
        <w:t>. 2011;7(9):1-9. doi:10.1371/journal.pgen.1002300</w:t>
      </w:r>
    </w:p>
    <w:p w14:paraId="4A076575"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9. </w:t>
      </w:r>
      <w:r w:rsidRPr="003007A4">
        <w:rPr>
          <w:rFonts w:ascii="Calibri" w:hAnsi="Calibri" w:cs="Calibri"/>
          <w:noProof/>
        </w:rPr>
        <w:tab/>
        <w:t xml:space="preserve">Tuomilehto J. The emerging global epidemic of type 1 diabetes. </w:t>
      </w:r>
      <w:r w:rsidRPr="003007A4">
        <w:rPr>
          <w:rFonts w:ascii="Calibri" w:hAnsi="Calibri" w:cs="Calibri"/>
          <w:i/>
          <w:iCs/>
          <w:noProof/>
        </w:rPr>
        <w:t>Curr Diab Rep</w:t>
      </w:r>
      <w:r w:rsidRPr="003007A4">
        <w:rPr>
          <w:rFonts w:ascii="Calibri" w:hAnsi="Calibri" w:cs="Calibri"/>
          <w:noProof/>
        </w:rPr>
        <w:t>. 2013;13(6):795-804. doi:10.1007/s11892-013-0433-5</w:t>
      </w:r>
    </w:p>
    <w:p w14:paraId="18CC0DF3"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10. </w:t>
      </w:r>
      <w:r w:rsidRPr="003007A4">
        <w:rPr>
          <w:rFonts w:ascii="Calibri" w:hAnsi="Calibri" w:cs="Calibri"/>
          <w:noProof/>
        </w:rPr>
        <w:tab/>
        <w:t xml:space="preserve">Polychronakos C, Li Q. Understanding type 1 diabetes through genetics: Advances and prospects. </w:t>
      </w:r>
      <w:r w:rsidRPr="003007A4">
        <w:rPr>
          <w:rFonts w:ascii="Calibri" w:hAnsi="Calibri" w:cs="Calibri"/>
          <w:i/>
          <w:iCs/>
          <w:noProof/>
        </w:rPr>
        <w:t>Nat Rev Genet</w:t>
      </w:r>
      <w:r w:rsidRPr="003007A4">
        <w:rPr>
          <w:rFonts w:ascii="Calibri" w:hAnsi="Calibri" w:cs="Calibri"/>
          <w:noProof/>
        </w:rPr>
        <w:t>. 2011;12(11):781-792. doi:10.1038/nrg3069</w:t>
      </w:r>
    </w:p>
    <w:p w14:paraId="673FF1F3"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11. </w:t>
      </w:r>
      <w:r w:rsidRPr="003007A4">
        <w:rPr>
          <w:rFonts w:ascii="Calibri" w:hAnsi="Calibri" w:cs="Calibri"/>
          <w:noProof/>
        </w:rPr>
        <w:tab/>
        <w:t xml:space="preserve">Stefan M, Zhang W, Concepcion E, Yi Z, Tomer Y. DNA methylation profiles in type 1 diabetes twins point to strong epigenetic effects on etiology. </w:t>
      </w:r>
      <w:r w:rsidRPr="003007A4">
        <w:rPr>
          <w:rFonts w:ascii="Calibri" w:hAnsi="Calibri" w:cs="Calibri"/>
          <w:i/>
          <w:iCs/>
          <w:noProof/>
        </w:rPr>
        <w:t>J Autoimmun</w:t>
      </w:r>
      <w:r w:rsidRPr="003007A4">
        <w:rPr>
          <w:rFonts w:ascii="Calibri" w:hAnsi="Calibri" w:cs="Calibri"/>
          <w:noProof/>
        </w:rPr>
        <w:t>. 2014;50:33-37. doi:10.1016/j.jaut.2013.10.001</w:t>
      </w:r>
    </w:p>
    <w:p w14:paraId="1B31ECD8"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12. </w:t>
      </w:r>
      <w:r w:rsidRPr="003007A4">
        <w:rPr>
          <w:rFonts w:ascii="Calibri" w:hAnsi="Calibri" w:cs="Calibri"/>
          <w:noProof/>
        </w:rPr>
        <w:tab/>
        <w:t xml:space="preserve">Johnson RK, Vanderlinden LA, Dong F, et al. Longitudinal DNA methylation differences precede type 1 diabetes. </w:t>
      </w:r>
      <w:r w:rsidRPr="003007A4">
        <w:rPr>
          <w:rFonts w:ascii="Calibri" w:hAnsi="Calibri" w:cs="Calibri"/>
          <w:i/>
          <w:iCs/>
          <w:noProof/>
        </w:rPr>
        <w:t>Sci Rep</w:t>
      </w:r>
      <w:r w:rsidRPr="003007A4">
        <w:rPr>
          <w:rFonts w:ascii="Calibri" w:hAnsi="Calibri" w:cs="Calibri"/>
          <w:noProof/>
        </w:rPr>
        <w:t>. 2020;10(1):1-13. doi:10.1038/s41598-020-60758-0</w:t>
      </w:r>
    </w:p>
    <w:p w14:paraId="6557CDB8"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13. </w:t>
      </w:r>
      <w:r w:rsidRPr="003007A4">
        <w:rPr>
          <w:rFonts w:ascii="Calibri" w:hAnsi="Calibri" w:cs="Calibri"/>
          <w:noProof/>
        </w:rPr>
        <w:tab/>
        <w:t xml:space="preserve">Guasch-Ferré M, Hruby A, Toledo E, et al. Metabolomics in prediabetes and diabetes: A systematic review and meta-analysis. </w:t>
      </w:r>
      <w:r w:rsidRPr="003007A4">
        <w:rPr>
          <w:rFonts w:ascii="Calibri" w:hAnsi="Calibri" w:cs="Calibri"/>
          <w:i/>
          <w:iCs/>
          <w:noProof/>
        </w:rPr>
        <w:t>Diabetes Care</w:t>
      </w:r>
      <w:r w:rsidRPr="003007A4">
        <w:rPr>
          <w:rFonts w:ascii="Calibri" w:hAnsi="Calibri" w:cs="Calibri"/>
          <w:noProof/>
        </w:rPr>
        <w:t>. 2016;39(5):833-846. doi:10.2337/dc15-2251</w:t>
      </w:r>
    </w:p>
    <w:p w14:paraId="747BEEF9"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14. </w:t>
      </w:r>
      <w:r w:rsidRPr="003007A4">
        <w:rPr>
          <w:rFonts w:ascii="Calibri" w:hAnsi="Calibri" w:cs="Calibri"/>
          <w:noProof/>
        </w:rPr>
        <w:tab/>
        <w:t xml:space="preserve">Shaddox E, Stingo FC, Peterson CB, et al. A Bayesian Approach for Learning Gene Networks Underlying Disease Severity in COPD. </w:t>
      </w:r>
      <w:r w:rsidRPr="003007A4">
        <w:rPr>
          <w:rFonts w:ascii="Calibri" w:hAnsi="Calibri" w:cs="Calibri"/>
          <w:i/>
          <w:iCs/>
          <w:noProof/>
        </w:rPr>
        <w:t>Stat Biosci</w:t>
      </w:r>
      <w:r w:rsidRPr="003007A4">
        <w:rPr>
          <w:rFonts w:ascii="Calibri" w:hAnsi="Calibri" w:cs="Calibri"/>
          <w:noProof/>
        </w:rPr>
        <w:t>. 2018;10(1):59-85. doi:10.1007/s12561-016-9176-6</w:t>
      </w:r>
    </w:p>
    <w:p w14:paraId="518BAC35"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15. </w:t>
      </w:r>
      <w:r w:rsidRPr="003007A4">
        <w:rPr>
          <w:rFonts w:ascii="Calibri" w:hAnsi="Calibri" w:cs="Calibri"/>
          <w:noProof/>
        </w:rPr>
        <w:tab/>
        <w:t xml:space="preserve">Sachs K, Perez O, Pe’er D, Lauffenburger DA, Nolan GP. Causal protein-signaling networks derived from multiparameter single-cell data. </w:t>
      </w:r>
      <w:r w:rsidRPr="003007A4">
        <w:rPr>
          <w:rFonts w:ascii="Calibri" w:hAnsi="Calibri" w:cs="Calibri"/>
          <w:i/>
          <w:iCs/>
          <w:noProof/>
        </w:rPr>
        <w:t>Science (80- )</w:t>
      </w:r>
      <w:r w:rsidRPr="003007A4">
        <w:rPr>
          <w:rFonts w:ascii="Calibri" w:hAnsi="Calibri" w:cs="Calibri"/>
          <w:noProof/>
        </w:rPr>
        <w:t>. 2005;308(5721):523-529. doi:10.1126/science.1105809</w:t>
      </w:r>
    </w:p>
    <w:p w14:paraId="765A60DE"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16. </w:t>
      </w:r>
      <w:r w:rsidRPr="003007A4">
        <w:rPr>
          <w:rFonts w:ascii="Calibri" w:hAnsi="Calibri" w:cs="Calibri"/>
          <w:noProof/>
        </w:rPr>
        <w:tab/>
        <w:t xml:space="preserve">Rudra P, Shi WJ, Russell P, et al. Predictive modeling of miRNA-mediated predisposition to alcohol-related phenotypes in mouse. </w:t>
      </w:r>
      <w:r w:rsidRPr="003007A4">
        <w:rPr>
          <w:rFonts w:ascii="Calibri" w:hAnsi="Calibri" w:cs="Calibri"/>
          <w:i/>
          <w:iCs/>
          <w:noProof/>
        </w:rPr>
        <w:t>BMC Genomics</w:t>
      </w:r>
      <w:r w:rsidRPr="003007A4">
        <w:rPr>
          <w:rFonts w:ascii="Calibri" w:hAnsi="Calibri" w:cs="Calibri"/>
          <w:noProof/>
        </w:rPr>
        <w:t>. 2018;19(1):1-12. doi:10.1186/s12864-018-5004-3</w:t>
      </w:r>
    </w:p>
    <w:p w14:paraId="044308E8"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lastRenderedPageBreak/>
        <w:t xml:space="preserve">17. </w:t>
      </w:r>
      <w:r w:rsidRPr="003007A4">
        <w:rPr>
          <w:rFonts w:ascii="Calibri" w:hAnsi="Calibri" w:cs="Calibri"/>
          <w:noProof/>
        </w:rPr>
        <w:tab/>
        <w:t xml:space="preserve">Conneely KN, Boehnke M. So many correlated tests, so little time! Rapid adjustment of P values for multiple correlated tests. </w:t>
      </w:r>
      <w:r w:rsidRPr="003007A4">
        <w:rPr>
          <w:rFonts w:ascii="Calibri" w:hAnsi="Calibri" w:cs="Calibri"/>
          <w:i/>
          <w:iCs/>
          <w:noProof/>
        </w:rPr>
        <w:t>Am J Hum Genet</w:t>
      </w:r>
      <w:r w:rsidRPr="003007A4">
        <w:rPr>
          <w:rFonts w:ascii="Calibri" w:hAnsi="Calibri" w:cs="Calibri"/>
          <w:noProof/>
        </w:rPr>
        <w:t>. 2007;81(6):1158-1168. doi:10.1086/522036</w:t>
      </w:r>
    </w:p>
    <w:p w14:paraId="1AB96142"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18. </w:t>
      </w:r>
      <w:r w:rsidRPr="003007A4">
        <w:rPr>
          <w:rFonts w:ascii="Calibri" w:hAnsi="Calibri" w:cs="Calibri"/>
          <w:noProof/>
        </w:rPr>
        <w:tab/>
        <w:t xml:space="preserve">Millstein J, Chen GK, Breton C V. Cit: Hypothesis testing software for mediation analysis in genomic applications. </w:t>
      </w:r>
      <w:r w:rsidRPr="003007A4">
        <w:rPr>
          <w:rFonts w:ascii="Calibri" w:hAnsi="Calibri" w:cs="Calibri"/>
          <w:i/>
          <w:iCs/>
          <w:noProof/>
        </w:rPr>
        <w:t>Bioinformatics</w:t>
      </w:r>
      <w:r w:rsidRPr="003007A4">
        <w:rPr>
          <w:rFonts w:ascii="Calibri" w:hAnsi="Calibri" w:cs="Calibri"/>
          <w:noProof/>
        </w:rPr>
        <w:t>. 2016;32(15):2364-2365. doi:10.1093/bioinformatics/btw135</w:t>
      </w:r>
    </w:p>
    <w:p w14:paraId="54D4E490"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19. </w:t>
      </w:r>
      <w:r w:rsidRPr="003007A4">
        <w:rPr>
          <w:rFonts w:ascii="Calibri" w:hAnsi="Calibri" w:cs="Calibri"/>
          <w:noProof/>
        </w:rPr>
        <w:tab/>
        <w:t xml:space="preserve">Millstein J, Zhang B, Zhu J, Schadt EE. Disentangling molecular relationships with a causal inference test. </w:t>
      </w:r>
      <w:r w:rsidRPr="003007A4">
        <w:rPr>
          <w:rFonts w:ascii="Calibri" w:hAnsi="Calibri" w:cs="Calibri"/>
          <w:i/>
          <w:iCs/>
          <w:noProof/>
        </w:rPr>
        <w:t>BMC Genet</w:t>
      </w:r>
      <w:r w:rsidRPr="003007A4">
        <w:rPr>
          <w:rFonts w:ascii="Calibri" w:hAnsi="Calibri" w:cs="Calibri"/>
          <w:noProof/>
        </w:rPr>
        <w:t>. 2009;10:1-15. doi:10.1186/1471-2156-10-23</w:t>
      </w:r>
    </w:p>
    <w:p w14:paraId="06513C03"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20. </w:t>
      </w:r>
      <w:r w:rsidRPr="003007A4">
        <w:rPr>
          <w:rFonts w:ascii="Calibri" w:hAnsi="Calibri" w:cs="Calibri"/>
          <w:noProof/>
        </w:rPr>
        <w:tab/>
        <w:t xml:space="preserve">Nagarajan R, Scutari M, Lèbre S. </w:t>
      </w:r>
      <w:r w:rsidRPr="003007A4">
        <w:rPr>
          <w:rFonts w:ascii="Calibri" w:hAnsi="Calibri" w:cs="Calibri"/>
          <w:i/>
          <w:iCs/>
          <w:noProof/>
        </w:rPr>
        <w:t>Bayesian Networks in R</w:t>
      </w:r>
      <w:r w:rsidRPr="003007A4">
        <w:rPr>
          <w:rFonts w:ascii="Calibri" w:hAnsi="Calibri" w:cs="Calibri"/>
          <w:noProof/>
        </w:rPr>
        <w:t>.; 2013. doi:10.1007/978-1-4614-6446-4</w:t>
      </w:r>
    </w:p>
    <w:p w14:paraId="7577EE71"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21. </w:t>
      </w:r>
      <w:r w:rsidRPr="003007A4">
        <w:rPr>
          <w:rFonts w:ascii="Calibri" w:hAnsi="Calibri" w:cs="Calibri"/>
          <w:noProof/>
        </w:rPr>
        <w:tab/>
        <w:t xml:space="preserve">Scutari M, Denis J-B. </w:t>
      </w:r>
      <w:r w:rsidRPr="003007A4">
        <w:rPr>
          <w:rFonts w:ascii="Calibri" w:hAnsi="Calibri" w:cs="Calibri"/>
          <w:i/>
          <w:iCs/>
          <w:noProof/>
        </w:rPr>
        <w:t>Bayesian Networks</w:t>
      </w:r>
      <w:r w:rsidRPr="003007A4">
        <w:rPr>
          <w:rFonts w:ascii="Calibri" w:hAnsi="Calibri" w:cs="Calibri"/>
          <w:noProof/>
        </w:rPr>
        <w:t>.; 2014. doi:10.1201/b17065</w:t>
      </w:r>
    </w:p>
    <w:p w14:paraId="15035D77" w14:textId="77777777" w:rsidR="003007A4" w:rsidRPr="003007A4" w:rsidRDefault="003007A4" w:rsidP="003007A4">
      <w:pPr>
        <w:widowControl w:val="0"/>
        <w:autoSpaceDE w:val="0"/>
        <w:autoSpaceDN w:val="0"/>
        <w:adjustRightInd w:val="0"/>
        <w:ind w:left="640" w:hanging="640"/>
        <w:rPr>
          <w:rFonts w:ascii="Calibri" w:hAnsi="Calibri" w:cs="Calibri"/>
          <w:noProof/>
        </w:rPr>
      </w:pPr>
      <w:r w:rsidRPr="003007A4">
        <w:rPr>
          <w:rFonts w:ascii="Calibri" w:hAnsi="Calibri" w:cs="Calibri"/>
          <w:noProof/>
        </w:rPr>
        <w:t xml:space="preserve">22. </w:t>
      </w:r>
      <w:r w:rsidRPr="003007A4">
        <w:rPr>
          <w:rFonts w:ascii="Calibri" w:hAnsi="Calibri" w:cs="Calibri"/>
          <w:noProof/>
        </w:rPr>
        <w:tab/>
        <w:t xml:space="preserve">Spiegelhalter DJ, Best NG, Carlin BP, Van Der Linde A. Bayesian measures of model complexity and fit. </w:t>
      </w:r>
      <w:r w:rsidRPr="003007A4">
        <w:rPr>
          <w:rFonts w:ascii="Calibri" w:hAnsi="Calibri" w:cs="Calibri"/>
          <w:i/>
          <w:iCs/>
          <w:noProof/>
        </w:rPr>
        <w:t>J R Stat Soc Ser B Stat Methodol</w:t>
      </w:r>
      <w:r w:rsidRPr="003007A4">
        <w:rPr>
          <w:rFonts w:ascii="Calibri" w:hAnsi="Calibri" w:cs="Calibri"/>
          <w:noProof/>
        </w:rPr>
        <w:t>. 2002;64(4):583-616. doi:10.1111/1467-9868.00353</w:t>
      </w:r>
    </w:p>
    <w:p w14:paraId="5F70008D" w14:textId="3D254DCF" w:rsidR="00857BED" w:rsidRPr="00255520" w:rsidRDefault="00A541D7" w:rsidP="003007A4">
      <w:pPr>
        <w:widowControl w:val="0"/>
        <w:autoSpaceDE w:val="0"/>
        <w:autoSpaceDN w:val="0"/>
        <w:adjustRightInd w:val="0"/>
        <w:ind w:left="640" w:hanging="640"/>
        <w:rPr>
          <w:rFonts w:ascii="Calibri" w:hAnsi="Calibri" w:cs="Calibri"/>
        </w:rPr>
      </w:pPr>
      <w:r w:rsidRPr="00255520">
        <w:rPr>
          <w:rFonts w:ascii="Calibri" w:hAnsi="Calibri" w:cs="Calibri"/>
        </w:rPr>
        <w:fldChar w:fldCharType="end"/>
      </w:r>
    </w:p>
    <w:sectPr w:rsidR="00857BED" w:rsidRPr="00255520" w:rsidSect="00960F7E">
      <w:footerReference w:type="even" r:id="rId16"/>
      <w:footerReference w:type="default" r:id="rId17"/>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Kechris, Katerina" w:date="2020-07-28T10:25:00Z" w:initials="KK">
    <w:p w14:paraId="0DF2C225" w14:textId="234C73B2" w:rsidR="00FA35AA" w:rsidRDefault="00FA35AA">
      <w:pPr>
        <w:pStyle w:val="CommentText"/>
      </w:pPr>
      <w:r>
        <w:rPr>
          <w:rStyle w:val="CommentReference"/>
        </w:rPr>
        <w:annotationRef/>
      </w:r>
      <w:r>
        <w:t xml:space="preserve">I would re-word some of this paragraph. </w:t>
      </w:r>
    </w:p>
    <w:p w14:paraId="716183E0" w14:textId="211EE38A" w:rsidR="00FA35AA" w:rsidRDefault="00FA35AA">
      <w:pPr>
        <w:pStyle w:val="CommentText"/>
      </w:pPr>
      <w:r>
        <w:t>Epigenetics refers to modifications (e.g., DNA methylation, histone modifications) that affect gene expression.</w:t>
      </w:r>
    </w:p>
    <w:p w14:paraId="331887E6" w14:textId="1F4CDF86" w:rsidR="00FA35AA" w:rsidRDefault="00FA35AA">
      <w:pPr>
        <w:pStyle w:val="CommentText"/>
      </w:pPr>
      <w:r>
        <w:t>There are other types of regulators that also affect gene expression, transcription factors, miRNA etc. I would not consider those as epigenetic.</w:t>
      </w:r>
    </w:p>
  </w:comment>
  <w:comment w:id="4" w:author="Kechris, Katerina" w:date="2020-07-28T10:27:00Z" w:initials="KK">
    <w:p w14:paraId="1640CD7E" w14:textId="40E92322" w:rsidR="00817DA6" w:rsidRDefault="00817DA6">
      <w:pPr>
        <w:pStyle w:val="CommentText"/>
      </w:pPr>
      <w:r>
        <w:rPr>
          <w:rStyle w:val="CommentReference"/>
        </w:rPr>
        <w:annotationRef/>
      </w:r>
      <w:r>
        <w:t xml:space="preserve">Give definition of islands … ~X base window with ~ CpGs …. </w:t>
      </w:r>
    </w:p>
  </w:comment>
  <w:comment w:id="9" w:author="Kechris, Katerina" w:date="2020-07-28T10:27:00Z" w:initials="KK">
    <w:p w14:paraId="4AF5AB5D" w14:textId="379EC88D" w:rsidR="00817DA6" w:rsidRDefault="00817DA6">
      <w:pPr>
        <w:pStyle w:val="CommentText"/>
      </w:pPr>
      <w:r>
        <w:rPr>
          <w:rStyle w:val="CommentReference"/>
        </w:rPr>
        <w:annotationRef/>
      </w:r>
      <w:r>
        <w:t xml:space="preserve">I think you need a transition between these sentences to motivate why you are doing this … For example,  .. ‘although the metabolome and epigenome have been studied separately in T1D, there has not be an exploration of the link between the metabolome-epigenome in relation to T1D …” …. Also, I think you should discuss some of the other work you found in metabolome-epigenome, but in other diseases. </w:t>
      </w:r>
    </w:p>
  </w:comment>
  <w:comment w:id="11" w:author="Kechris, Katerina" w:date="2020-07-28T10:29:00Z" w:initials="KK">
    <w:p w14:paraId="618089F5" w14:textId="73D68B06" w:rsidR="00817DA6" w:rsidRDefault="00817DA6">
      <w:pPr>
        <w:pStyle w:val="CommentText"/>
      </w:pPr>
      <w:r>
        <w:rPr>
          <w:rStyle w:val="CommentReference"/>
        </w:rPr>
        <w:annotationRef/>
      </w:r>
      <w:r>
        <w:t>Right now, this reads more about “how” you will do things, focus more on “what”.</w:t>
      </w:r>
    </w:p>
  </w:comment>
  <w:comment w:id="13" w:author="Kechris, Katerina" w:date="2020-07-28T10:29:00Z" w:initials="KK">
    <w:p w14:paraId="08A05CFE" w14:textId="14160689" w:rsidR="00817DA6" w:rsidRDefault="00817DA6">
      <w:pPr>
        <w:pStyle w:val="CommentText"/>
      </w:pPr>
      <w:r>
        <w:rPr>
          <w:rStyle w:val="CommentReference"/>
        </w:rPr>
        <w:annotationRef/>
      </w:r>
      <w:r>
        <w:t>This is the screening step to find candidates?</w:t>
      </w:r>
    </w:p>
  </w:comment>
  <w:comment w:id="17" w:author="Kechris, Katerina" w:date="2020-07-28T10:30:00Z" w:initials="KK">
    <w:p w14:paraId="2C057DED" w14:textId="423A1616" w:rsidR="00817DA6" w:rsidRDefault="00817DA6">
      <w:pPr>
        <w:pStyle w:val="CommentText"/>
      </w:pPr>
      <w:r>
        <w:rPr>
          <w:rStyle w:val="CommentReference"/>
        </w:rPr>
        <w:annotationRef/>
      </w:r>
      <w:r>
        <w:t>This is finding relationships between candidate metabolite-methylation sites, right?</w:t>
      </w:r>
    </w:p>
  </w:comment>
  <w:comment w:id="19" w:author="Kechris, Katerina" w:date="2020-07-28T10:30:00Z" w:initials="KK">
    <w:p w14:paraId="496E143F" w14:textId="4371A419" w:rsidR="00817DA6" w:rsidRDefault="00817DA6">
      <w:pPr>
        <w:pStyle w:val="CommentText"/>
      </w:pPr>
      <w:r>
        <w:rPr>
          <w:rStyle w:val="CommentReference"/>
        </w:rPr>
        <w:annotationRef/>
      </w:r>
      <w:r>
        <w:t>This is exploring biological interpretation?</w:t>
      </w:r>
    </w:p>
  </w:comment>
  <w:comment w:id="21" w:author="Kechris, Katerina" w:date="2020-07-28T10:30:00Z" w:initials="KK">
    <w:p w14:paraId="79B13A8E" w14:textId="213B01C9" w:rsidR="00817DA6" w:rsidRDefault="00817DA6">
      <w:pPr>
        <w:pStyle w:val="CommentText"/>
      </w:pPr>
      <w:r>
        <w:rPr>
          <w:rStyle w:val="CommentReference"/>
        </w:rPr>
        <w:annotationRef/>
      </w:r>
      <w:r>
        <w:t>You need a section about the cohort and what samples were selected. You can take from our previous papers.</w:t>
      </w:r>
    </w:p>
  </w:comment>
  <w:comment w:id="23" w:author="Tim Vigers" w:date="2020-07-13T11:04:00Z" w:initials="TV">
    <w:p w14:paraId="01810308" w14:textId="1DDD26BA" w:rsidR="002B05DF" w:rsidRDefault="002B05DF">
      <w:pPr>
        <w:pStyle w:val="CommentText"/>
      </w:pPr>
      <w:r>
        <w:rPr>
          <w:rStyle w:val="CommentReference"/>
        </w:rPr>
        <w:annotationRef/>
      </w:r>
      <w:r>
        <w:t>How much more detail do I need here? Should I go into how the chips work?</w:t>
      </w:r>
    </w:p>
  </w:comment>
  <w:comment w:id="24" w:author="Kechris, Katerina" w:date="2020-07-28T10:30:00Z" w:initials="KK">
    <w:p w14:paraId="3EE47F07" w14:textId="6A9E72A2" w:rsidR="00817DA6" w:rsidRDefault="00817DA6">
      <w:pPr>
        <w:pStyle w:val="CommentText"/>
      </w:pPr>
      <w:r>
        <w:rPr>
          <w:rStyle w:val="CommentReference"/>
        </w:rPr>
        <w:annotationRef/>
      </w:r>
      <w:r>
        <w:t>Not necessary</w:t>
      </w:r>
    </w:p>
  </w:comment>
  <w:comment w:id="27" w:author="Kechris, Katerina" w:date="2020-07-28T10:31:00Z" w:initials="KK">
    <w:p w14:paraId="5BA0B10D" w14:textId="72834DF5" w:rsidR="00817DA6" w:rsidRDefault="00817DA6">
      <w:pPr>
        <w:pStyle w:val="CommentText"/>
      </w:pPr>
      <w:r>
        <w:rPr>
          <w:rStyle w:val="CommentReference"/>
        </w:rPr>
        <w:annotationRef/>
      </w:r>
      <w:r>
        <w:t>I think you should include a figure showing the triads and cutoffs next to the edges</w:t>
      </w:r>
    </w:p>
  </w:comment>
  <w:comment w:id="29" w:author="Kechris, Katerina" w:date="2020-07-28T10:31:00Z" w:initials="KK">
    <w:p w14:paraId="325296E2" w14:textId="3DD69AF7" w:rsidR="00817DA6" w:rsidRDefault="00817DA6">
      <w:pPr>
        <w:pStyle w:val="CommentText"/>
      </w:pPr>
      <w:r>
        <w:rPr>
          <w:rStyle w:val="CommentReference"/>
        </w:rPr>
        <w:annotationRef/>
      </w:r>
      <w:r>
        <w:t xml:space="preserve">This section is getting technical, maybe show graph earlier on. Write like you are explaining to Jill. </w:t>
      </w:r>
    </w:p>
  </w:comment>
  <w:comment w:id="31" w:author="Tim Vigers" w:date="2020-07-13T13:58:00Z" w:initials="TV">
    <w:p w14:paraId="314E1FC6" w14:textId="3E50FF68" w:rsidR="00D40943" w:rsidRDefault="00D40943">
      <w:pPr>
        <w:pStyle w:val="CommentText"/>
      </w:pPr>
      <w:r>
        <w:rPr>
          <w:rStyle w:val="CommentReference"/>
        </w:rPr>
        <w:annotationRef/>
      </w:r>
      <w:r>
        <w:t>Should I make a new section for this outside of the methods? Maybe in the intro?</w:t>
      </w:r>
    </w:p>
  </w:comment>
  <w:comment w:id="32" w:author="Tim Vigers" w:date="2020-07-13T14:28:00Z" w:initials="TV">
    <w:p w14:paraId="6FCFD569" w14:textId="58775FAC" w:rsidR="00375BDD" w:rsidRDefault="00375BDD">
      <w:pPr>
        <w:pStyle w:val="CommentText"/>
      </w:pPr>
      <w:r>
        <w:rPr>
          <w:rStyle w:val="CommentReference"/>
        </w:rPr>
        <w:annotationRef/>
      </w:r>
      <w:r>
        <w:t>How much detail do I need here? So far we’</w:t>
      </w:r>
      <w:r w:rsidR="0020127D">
        <w:t>v</w:t>
      </w:r>
      <w:r>
        <w:t>e pretty much only us</w:t>
      </w:r>
      <w:r w:rsidR="0020127D">
        <w:t>ed</w:t>
      </w:r>
      <w:r>
        <w:t xml:space="preserve"> score-based</w:t>
      </w:r>
      <w:r w:rsidR="00904F0C">
        <w:t>.</w:t>
      </w:r>
    </w:p>
  </w:comment>
  <w:comment w:id="33" w:author="Kechris, Katerina" w:date="2020-07-28T10:32:00Z" w:initials="KK">
    <w:p w14:paraId="6D03B8F0" w14:textId="6F250CD0" w:rsidR="00817DA6" w:rsidRDefault="00817DA6">
      <w:pPr>
        <w:pStyle w:val="CommentText"/>
      </w:pPr>
      <w:r>
        <w:rPr>
          <w:rStyle w:val="CommentReference"/>
        </w:rPr>
        <w:annotationRef/>
      </w:r>
      <w:r>
        <w:t>You don’t need to explain all 3, but you should explain why you went with the score-based</w:t>
      </w:r>
    </w:p>
  </w:comment>
  <w:comment w:id="34" w:author="Kechris, Katerina" w:date="2020-07-28T10:32:00Z" w:initials="KK">
    <w:p w14:paraId="7B69831E" w14:textId="55A65288" w:rsidR="00817DA6" w:rsidRDefault="00817DA6">
      <w:pPr>
        <w:pStyle w:val="CommentText"/>
      </w:pPr>
      <w:r>
        <w:rPr>
          <w:rStyle w:val="CommentReference"/>
        </w:rPr>
        <w:annotationRef/>
      </w:r>
      <w:r>
        <w:t>Figure?</w:t>
      </w:r>
    </w:p>
  </w:comment>
  <w:comment w:id="35" w:author="Tim Vigers" w:date="2020-07-13T14:53:00Z" w:initials="TV">
    <w:p w14:paraId="4405D9B2" w14:textId="66FB3D42" w:rsidR="00C762CB" w:rsidRDefault="00C762CB">
      <w:pPr>
        <w:pStyle w:val="CommentText"/>
      </w:pPr>
      <w:r>
        <w:rPr>
          <w:rStyle w:val="CommentReference"/>
        </w:rPr>
        <w:annotationRef/>
      </w:r>
      <w:r>
        <w:t>I’m still not really clear on how to do this. What should I put in the proposal?</w:t>
      </w:r>
    </w:p>
  </w:comment>
  <w:comment w:id="36" w:author="Kechris, Katerina" w:date="2020-07-28T10:32:00Z" w:initials="KK">
    <w:p w14:paraId="68B91B32" w14:textId="594783FF" w:rsidR="00817DA6" w:rsidRDefault="00817DA6">
      <w:pPr>
        <w:pStyle w:val="CommentText"/>
      </w:pPr>
      <w:r>
        <w:rPr>
          <w:rStyle w:val="CommentReference"/>
        </w:rPr>
        <w:annotationRef/>
      </w:r>
      <w:r>
        <w:t>We can talk more</w:t>
      </w:r>
    </w:p>
  </w:comment>
  <w:comment w:id="38" w:author="Tim Vigers" w:date="2020-07-13T15:17:00Z" w:initials="TV">
    <w:p w14:paraId="3DFF7440" w14:textId="2AC2EF59" w:rsidR="00B60AA0" w:rsidRDefault="00B60AA0">
      <w:pPr>
        <w:pStyle w:val="CommentText"/>
      </w:pPr>
      <w:r>
        <w:rPr>
          <w:rStyle w:val="CommentReference"/>
        </w:rPr>
        <w:annotationRef/>
      </w:r>
      <w:r>
        <w:t>Is there anything worth including here? Maybe a summary of the cit results? Or is it not necessary?</w:t>
      </w:r>
    </w:p>
  </w:comment>
  <w:comment w:id="39" w:author="Kechris, Katerina" w:date="2020-07-28T10:32:00Z" w:initials="KK">
    <w:p w14:paraId="279FA7C7" w14:textId="10FD98E2" w:rsidR="00817DA6" w:rsidRDefault="00817DA6">
      <w:pPr>
        <w:pStyle w:val="CommentText"/>
      </w:pPr>
      <w:r>
        <w:rPr>
          <w:rStyle w:val="CommentReference"/>
        </w:rPr>
        <w:annotationRef/>
      </w:r>
      <w:r>
        <w:t xml:space="preserve">Yes, show some of your results.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1887E6" w15:done="0"/>
  <w15:commentEx w15:paraId="1640CD7E" w15:done="0"/>
  <w15:commentEx w15:paraId="4AF5AB5D" w15:done="0"/>
  <w15:commentEx w15:paraId="618089F5" w15:done="0"/>
  <w15:commentEx w15:paraId="08A05CFE" w15:done="0"/>
  <w15:commentEx w15:paraId="2C057DED" w15:done="0"/>
  <w15:commentEx w15:paraId="496E143F" w15:done="0"/>
  <w15:commentEx w15:paraId="79B13A8E" w15:done="0"/>
  <w15:commentEx w15:paraId="01810308" w15:done="0"/>
  <w15:commentEx w15:paraId="3EE47F07" w15:paraIdParent="01810308" w15:done="0"/>
  <w15:commentEx w15:paraId="5BA0B10D" w15:done="0"/>
  <w15:commentEx w15:paraId="325296E2" w15:done="0"/>
  <w15:commentEx w15:paraId="314E1FC6" w15:done="0"/>
  <w15:commentEx w15:paraId="6FCFD569" w15:done="0"/>
  <w15:commentEx w15:paraId="6D03B8F0" w15:paraIdParent="6FCFD569" w15:done="0"/>
  <w15:commentEx w15:paraId="7B69831E" w15:done="0"/>
  <w15:commentEx w15:paraId="4405D9B2" w15:done="0"/>
  <w15:commentEx w15:paraId="68B91B32" w15:paraIdParent="4405D9B2" w15:done="0"/>
  <w15:commentEx w15:paraId="3DFF7440" w15:done="0"/>
  <w15:commentEx w15:paraId="279FA7C7" w15:paraIdParent="3DFF74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6BE2A" w16cex:dateUtc="2020-07-13T17:04:00Z"/>
  <w16cex:commentExtensible w16cex:durableId="22B6E717" w16cex:dateUtc="2020-07-13T19:58:00Z"/>
  <w16cex:commentExtensible w16cex:durableId="22B6EDF4" w16cex:dateUtc="2020-07-13T20:28:00Z"/>
  <w16cex:commentExtensible w16cex:durableId="22B6F404" w16cex:dateUtc="2020-07-13T20:53:00Z"/>
  <w16cex:commentExtensible w16cex:durableId="22B6F975" w16cex:dateUtc="2020-07-13T21: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1887E6" w16cid:durableId="22CA7B9D"/>
  <w16cid:commentId w16cid:paraId="1640CD7E" w16cid:durableId="22CA7C03"/>
  <w16cid:commentId w16cid:paraId="4AF5AB5D" w16cid:durableId="22CA7C26"/>
  <w16cid:commentId w16cid:paraId="618089F5" w16cid:durableId="22CA7C77"/>
  <w16cid:commentId w16cid:paraId="08A05CFE" w16cid:durableId="22CA7C9E"/>
  <w16cid:commentId w16cid:paraId="2C057DED" w16cid:durableId="22CA7CA8"/>
  <w16cid:commentId w16cid:paraId="496E143F" w16cid:durableId="22CA7CBD"/>
  <w16cid:commentId w16cid:paraId="79B13A8E" w16cid:durableId="22CA7CCB"/>
  <w16cid:commentId w16cid:paraId="01810308" w16cid:durableId="22B6BE2A"/>
  <w16cid:commentId w16cid:paraId="3EE47F07" w16cid:durableId="22CA7CE2"/>
  <w16cid:commentId w16cid:paraId="5BA0B10D" w16cid:durableId="22CA7CEC"/>
  <w16cid:commentId w16cid:paraId="325296E2" w16cid:durableId="22CA7CFB"/>
  <w16cid:commentId w16cid:paraId="314E1FC6" w16cid:durableId="22B6E717"/>
  <w16cid:commentId w16cid:paraId="6FCFD569" w16cid:durableId="22B6EDF4"/>
  <w16cid:commentId w16cid:paraId="6D03B8F0" w16cid:durableId="22CA7D22"/>
  <w16cid:commentId w16cid:paraId="7B69831E" w16cid:durableId="22CA7D34"/>
  <w16cid:commentId w16cid:paraId="4405D9B2" w16cid:durableId="22B6F404"/>
  <w16cid:commentId w16cid:paraId="68B91B32" w16cid:durableId="22CA7D3F"/>
  <w16cid:commentId w16cid:paraId="3DFF7440" w16cid:durableId="22B6F975"/>
  <w16cid:commentId w16cid:paraId="279FA7C7" w16cid:durableId="22CA7D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2AA18" w14:textId="77777777" w:rsidR="000D7983" w:rsidRDefault="000D7983" w:rsidP="004B3655">
      <w:r>
        <w:separator/>
      </w:r>
    </w:p>
  </w:endnote>
  <w:endnote w:type="continuationSeparator" w:id="0">
    <w:p w14:paraId="3C65892F" w14:textId="77777777" w:rsidR="000D7983" w:rsidRDefault="000D7983" w:rsidP="004B3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9817874"/>
      <w:docPartObj>
        <w:docPartGallery w:val="Page Numbers (Bottom of Page)"/>
        <w:docPartUnique/>
      </w:docPartObj>
    </w:sdtPr>
    <w:sdtEndPr>
      <w:rPr>
        <w:rStyle w:val="PageNumber"/>
      </w:rPr>
    </w:sdtEndPr>
    <w:sdtContent>
      <w:p w14:paraId="021872B8" w14:textId="31B97421" w:rsidR="002B05DF" w:rsidRDefault="002B05DF" w:rsidP="002B05D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D43595" w14:textId="77777777" w:rsidR="002B05DF" w:rsidRDefault="002B05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88648307"/>
      <w:docPartObj>
        <w:docPartGallery w:val="Page Numbers (Bottom of Page)"/>
        <w:docPartUnique/>
      </w:docPartObj>
    </w:sdtPr>
    <w:sdtEndPr>
      <w:rPr>
        <w:rStyle w:val="PageNumber"/>
      </w:rPr>
    </w:sdtEndPr>
    <w:sdtContent>
      <w:p w14:paraId="6021DC2F" w14:textId="61C9E918" w:rsidR="002B05DF" w:rsidRDefault="002B05DF" w:rsidP="002B05D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C9146F" w14:textId="77777777" w:rsidR="002B05DF" w:rsidRDefault="002B05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D76DEA" w14:textId="77777777" w:rsidR="000D7983" w:rsidRDefault="000D7983" w:rsidP="004B3655">
      <w:r>
        <w:separator/>
      </w:r>
    </w:p>
  </w:footnote>
  <w:footnote w:type="continuationSeparator" w:id="0">
    <w:p w14:paraId="36395332" w14:textId="77777777" w:rsidR="000D7983" w:rsidRDefault="000D7983" w:rsidP="004B36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705E3"/>
    <w:multiLevelType w:val="hybridMultilevel"/>
    <w:tmpl w:val="2C3441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5566E"/>
    <w:multiLevelType w:val="hybridMultilevel"/>
    <w:tmpl w:val="9872D0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chris, Katerina">
    <w15:presenceInfo w15:providerId="None" w15:userId="Kechris, Kater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79"/>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F7E"/>
    <w:rsid w:val="0000778C"/>
    <w:rsid w:val="00010985"/>
    <w:rsid w:val="00014991"/>
    <w:rsid w:val="0002026A"/>
    <w:rsid w:val="00023CDE"/>
    <w:rsid w:val="0003105A"/>
    <w:rsid w:val="000375F7"/>
    <w:rsid w:val="00044B17"/>
    <w:rsid w:val="00046A43"/>
    <w:rsid w:val="00050168"/>
    <w:rsid w:val="000512DA"/>
    <w:rsid w:val="00060457"/>
    <w:rsid w:val="000608ED"/>
    <w:rsid w:val="000628E3"/>
    <w:rsid w:val="00071EE3"/>
    <w:rsid w:val="000726D0"/>
    <w:rsid w:val="0007338C"/>
    <w:rsid w:val="00073F31"/>
    <w:rsid w:val="0007422D"/>
    <w:rsid w:val="0007793B"/>
    <w:rsid w:val="0009103E"/>
    <w:rsid w:val="00093176"/>
    <w:rsid w:val="000A0705"/>
    <w:rsid w:val="000B17E5"/>
    <w:rsid w:val="000B4253"/>
    <w:rsid w:val="000B7F40"/>
    <w:rsid w:val="000C122F"/>
    <w:rsid w:val="000C270C"/>
    <w:rsid w:val="000C2D29"/>
    <w:rsid w:val="000C30C0"/>
    <w:rsid w:val="000C316A"/>
    <w:rsid w:val="000C41DB"/>
    <w:rsid w:val="000C4CAE"/>
    <w:rsid w:val="000C5503"/>
    <w:rsid w:val="000C5BDB"/>
    <w:rsid w:val="000C5DF3"/>
    <w:rsid w:val="000C71B4"/>
    <w:rsid w:val="000D2575"/>
    <w:rsid w:val="000D3D0A"/>
    <w:rsid w:val="000D7983"/>
    <w:rsid w:val="000D7D21"/>
    <w:rsid w:val="000E3CC9"/>
    <w:rsid w:val="000E5521"/>
    <w:rsid w:val="000F1C4A"/>
    <w:rsid w:val="000F251F"/>
    <w:rsid w:val="000F42A1"/>
    <w:rsid w:val="000F60D1"/>
    <w:rsid w:val="001031A2"/>
    <w:rsid w:val="001035F7"/>
    <w:rsid w:val="00104C72"/>
    <w:rsid w:val="00105512"/>
    <w:rsid w:val="00106404"/>
    <w:rsid w:val="00106BA5"/>
    <w:rsid w:val="0011034D"/>
    <w:rsid w:val="00110C9A"/>
    <w:rsid w:val="00113BF3"/>
    <w:rsid w:val="00113E63"/>
    <w:rsid w:val="00114438"/>
    <w:rsid w:val="00120576"/>
    <w:rsid w:val="00122DC0"/>
    <w:rsid w:val="001241C4"/>
    <w:rsid w:val="00124325"/>
    <w:rsid w:val="00125158"/>
    <w:rsid w:val="00127100"/>
    <w:rsid w:val="0013004D"/>
    <w:rsid w:val="00132235"/>
    <w:rsid w:val="001324BB"/>
    <w:rsid w:val="00134D98"/>
    <w:rsid w:val="00136AA4"/>
    <w:rsid w:val="00141645"/>
    <w:rsid w:val="00143427"/>
    <w:rsid w:val="00145065"/>
    <w:rsid w:val="001503C8"/>
    <w:rsid w:val="00153B71"/>
    <w:rsid w:val="00160571"/>
    <w:rsid w:val="00160BCE"/>
    <w:rsid w:val="001625CD"/>
    <w:rsid w:val="001650F4"/>
    <w:rsid w:val="00165A4E"/>
    <w:rsid w:val="00167753"/>
    <w:rsid w:val="00171CA7"/>
    <w:rsid w:val="001749DD"/>
    <w:rsid w:val="00175F12"/>
    <w:rsid w:val="001835A5"/>
    <w:rsid w:val="00193736"/>
    <w:rsid w:val="0019618A"/>
    <w:rsid w:val="00196AA8"/>
    <w:rsid w:val="001973D2"/>
    <w:rsid w:val="001A2103"/>
    <w:rsid w:val="001A38BF"/>
    <w:rsid w:val="001A551E"/>
    <w:rsid w:val="001A5BAB"/>
    <w:rsid w:val="001B0E9C"/>
    <w:rsid w:val="001B419D"/>
    <w:rsid w:val="001C5D93"/>
    <w:rsid w:val="001C789D"/>
    <w:rsid w:val="001D4B3D"/>
    <w:rsid w:val="001D4D7A"/>
    <w:rsid w:val="001D75FE"/>
    <w:rsid w:val="001E1B94"/>
    <w:rsid w:val="001E1FD4"/>
    <w:rsid w:val="001E447E"/>
    <w:rsid w:val="001F2A21"/>
    <w:rsid w:val="001F3323"/>
    <w:rsid w:val="001F6844"/>
    <w:rsid w:val="0020127D"/>
    <w:rsid w:val="00202078"/>
    <w:rsid w:val="00202E21"/>
    <w:rsid w:val="002041C6"/>
    <w:rsid w:val="002146B8"/>
    <w:rsid w:val="002147ED"/>
    <w:rsid w:val="00215ED9"/>
    <w:rsid w:val="00216CDE"/>
    <w:rsid w:val="00217AE6"/>
    <w:rsid w:val="00217B56"/>
    <w:rsid w:val="0023144D"/>
    <w:rsid w:val="00236C04"/>
    <w:rsid w:val="00237C49"/>
    <w:rsid w:val="00241A90"/>
    <w:rsid w:val="00242702"/>
    <w:rsid w:val="0024358C"/>
    <w:rsid w:val="002443FC"/>
    <w:rsid w:val="002451BC"/>
    <w:rsid w:val="00246331"/>
    <w:rsid w:val="00247CD5"/>
    <w:rsid w:val="00250863"/>
    <w:rsid w:val="00251A8E"/>
    <w:rsid w:val="00255520"/>
    <w:rsid w:val="00255A8E"/>
    <w:rsid w:val="0026115C"/>
    <w:rsid w:val="002617D1"/>
    <w:rsid w:val="00265062"/>
    <w:rsid w:val="00267029"/>
    <w:rsid w:val="00274941"/>
    <w:rsid w:val="00276EA7"/>
    <w:rsid w:val="00281B12"/>
    <w:rsid w:val="0028233B"/>
    <w:rsid w:val="00291C50"/>
    <w:rsid w:val="002934CC"/>
    <w:rsid w:val="00295DF7"/>
    <w:rsid w:val="00296FB0"/>
    <w:rsid w:val="002A0128"/>
    <w:rsid w:val="002A147F"/>
    <w:rsid w:val="002A3476"/>
    <w:rsid w:val="002A3D3E"/>
    <w:rsid w:val="002B05DF"/>
    <w:rsid w:val="002B3067"/>
    <w:rsid w:val="002B387D"/>
    <w:rsid w:val="002B43A8"/>
    <w:rsid w:val="002C1D4E"/>
    <w:rsid w:val="002D0F17"/>
    <w:rsid w:val="002D1FBF"/>
    <w:rsid w:val="002E72C8"/>
    <w:rsid w:val="002F0ECC"/>
    <w:rsid w:val="002F2AA0"/>
    <w:rsid w:val="002F4269"/>
    <w:rsid w:val="002F604C"/>
    <w:rsid w:val="003006DD"/>
    <w:rsid w:val="003007A4"/>
    <w:rsid w:val="00301FD8"/>
    <w:rsid w:val="00302928"/>
    <w:rsid w:val="0030297B"/>
    <w:rsid w:val="00303D0A"/>
    <w:rsid w:val="00310E3F"/>
    <w:rsid w:val="003154E8"/>
    <w:rsid w:val="003215CD"/>
    <w:rsid w:val="00330CF8"/>
    <w:rsid w:val="00331032"/>
    <w:rsid w:val="0033261A"/>
    <w:rsid w:val="00333795"/>
    <w:rsid w:val="00335C24"/>
    <w:rsid w:val="00335F99"/>
    <w:rsid w:val="003377B7"/>
    <w:rsid w:val="00340990"/>
    <w:rsid w:val="003431AA"/>
    <w:rsid w:val="00345B52"/>
    <w:rsid w:val="003519D1"/>
    <w:rsid w:val="0035650C"/>
    <w:rsid w:val="0036112A"/>
    <w:rsid w:val="00364495"/>
    <w:rsid w:val="00364A35"/>
    <w:rsid w:val="00366C6B"/>
    <w:rsid w:val="00371C0B"/>
    <w:rsid w:val="00372EB7"/>
    <w:rsid w:val="003735C2"/>
    <w:rsid w:val="00373D43"/>
    <w:rsid w:val="00375BDD"/>
    <w:rsid w:val="003766E9"/>
    <w:rsid w:val="00377B89"/>
    <w:rsid w:val="00377BF2"/>
    <w:rsid w:val="00380089"/>
    <w:rsid w:val="00380860"/>
    <w:rsid w:val="003822A5"/>
    <w:rsid w:val="0039071D"/>
    <w:rsid w:val="00392F49"/>
    <w:rsid w:val="00394CE0"/>
    <w:rsid w:val="003A04AB"/>
    <w:rsid w:val="003B0AD6"/>
    <w:rsid w:val="003B16D7"/>
    <w:rsid w:val="003B485C"/>
    <w:rsid w:val="003D3140"/>
    <w:rsid w:val="003D4A9B"/>
    <w:rsid w:val="003E0A0C"/>
    <w:rsid w:val="003E47DB"/>
    <w:rsid w:val="003E6FDE"/>
    <w:rsid w:val="003E7FDB"/>
    <w:rsid w:val="003F7399"/>
    <w:rsid w:val="003F746E"/>
    <w:rsid w:val="00401063"/>
    <w:rsid w:val="00402008"/>
    <w:rsid w:val="004030C4"/>
    <w:rsid w:val="00405DE0"/>
    <w:rsid w:val="00412F7E"/>
    <w:rsid w:val="00413683"/>
    <w:rsid w:val="004160CB"/>
    <w:rsid w:val="004160FF"/>
    <w:rsid w:val="0041636C"/>
    <w:rsid w:val="00423C34"/>
    <w:rsid w:val="00427555"/>
    <w:rsid w:val="0043056C"/>
    <w:rsid w:val="004418EB"/>
    <w:rsid w:val="00451486"/>
    <w:rsid w:val="00452E40"/>
    <w:rsid w:val="004565B4"/>
    <w:rsid w:val="00461899"/>
    <w:rsid w:val="00466500"/>
    <w:rsid w:val="00470CB0"/>
    <w:rsid w:val="00473D76"/>
    <w:rsid w:val="00475140"/>
    <w:rsid w:val="00487D29"/>
    <w:rsid w:val="00490DA6"/>
    <w:rsid w:val="00493918"/>
    <w:rsid w:val="004A06AE"/>
    <w:rsid w:val="004A4D1C"/>
    <w:rsid w:val="004A66C0"/>
    <w:rsid w:val="004B0C8A"/>
    <w:rsid w:val="004B2059"/>
    <w:rsid w:val="004B2639"/>
    <w:rsid w:val="004B3655"/>
    <w:rsid w:val="004B5A40"/>
    <w:rsid w:val="004B618B"/>
    <w:rsid w:val="004C3B0E"/>
    <w:rsid w:val="004C5FC0"/>
    <w:rsid w:val="004C70CB"/>
    <w:rsid w:val="004D0EB2"/>
    <w:rsid w:val="004D6DEE"/>
    <w:rsid w:val="004D6EA2"/>
    <w:rsid w:val="004E0768"/>
    <w:rsid w:val="004E16A0"/>
    <w:rsid w:val="004E5976"/>
    <w:rsid w:val="004E63BA"/>
    <w:rsid w:val="004E711E"/>
    <w:rsid w:val="004E7BFC"/>
    <w:rsid w:val="004F2963"/>
    <w:rsid w:val="004F41E6"/>
    <w:rsid w:val="004F5F5B"/>
    <w:rsid w:val="005010B4"/>
    <w:rsid w:val="00511CDF"/>
    <w:rsid w:val="005219B7"/>
    <w:rsid w:val="00522E9E"/>
    <w:rsid w:val="00523603"/>
    <w:rsid w:val="00525EFD"/>
    <w:rsid w:val="0053280B"/>
    <w:rsid w:val="0053356E"/>
    <w:rsid w:val="005426C7"/>
    <w:rsid w:val="0054352D"/>
    <w:rsid w:val="00544D1F"/>
    <w:rsid w:val="0054740E"/>
    <w:rsid w:val="00553A29"/>
    <w:rsid w:val="00554CD0"/>
    <w:rsid w:val="00555A44"/>
    <w:rsid w:val="005611B1"/>
    <w:rsid w:val="0056163A"/>
    <w:rsid w:val="005644C5"/>
    <w:rsid w:val="00565E79"/>
    <w:rsid w:val="00570E15"/>
    <w:rsid w:val="00572079"/>
    <w:rsid w:val="005737C2"/>
    <w:rsid w:val="00580D7A"/>
    <w:rsid w:val="0058113E"/>
    <w:rsid w:val="00583451"/>
    <w:rsid w:val="005850D3"/>
    <w:rsid w:val="005861B2"/>
    <w:rsid w:val="00587978"/>
    <w:rsid w:val="00587FE7"/>
    <w:rsid w:val="005909E5"/>
    <w:rsid w:val="00594B6D"/>
    <w:rsid w:val="00595489"/>
    <w:rsid w:val="00595C2B"/>
    <w:rsid w:val="00596C23"/>
    <w:rsid w:val="005A1801"/>
    <w:rsid w:val="005B135B"/>
    <w:rsid w:val="005B2118"/>
    <w:rsid w:val="005B5C8C"/>
    <w:rsid w:val="005C2A65"/>
    <w:rsid w:val="005C5CB7"/>
    <w:rsid w:val="005C5EE1"/>
    <w:rsid w:val="005D0714"/>
    <w:rsid w:val="005D4877"/>
    <w:rsid w:val="005D4AF6"/>
    <w:rsid w:val="005E2A6B"/>
    <w:rsid w:val="005E4AA0"/>
    <w:rsid w:val="005E4C7B"/>
    <w:rsid w:val="005F584F"/>
    <w:rsid w:val="006001FB"/>
    <w:rsid w:val="00600E53"/>
    <w:rsid w:val="006013F7"/>
    <w:rsid w:val="00601D63"/>
    <w:rsid w:val="0061301C"/>
    <w:rsid w:val="006131B1"/>
    <w:rsid w:val="006139E6"/>
    <w:rsid w:val="00616DEC"/>
    <w:rsid w:val="00617CF7"/>
    <w:rsid w:val="0062111E"/>
    <w:rsid w:val="00622BA3"/>
    <w:rsid w:val="00624EB5"/>
    <w:rsid w:val="00625410"/>
    <w:rsid w:val="0063287E"/>
    <w:rsid w:val="00634E1B"/>
    <w:rsid w:val="0063689D"/>
    <w:rsid w:val="0063750C"/>
    <w:rsid w:val="006418B4"/>
    <w:rsid w:val="00650FCE"/>
    <w:rsid w:val="006536B2"/>
    <w:rsid w:val="00657D93"/>
    <w:rsid w:val="006642C2"/>
    <w:rsid w:val="006667CA"/>
    <w:rsid w:val="00671468"/>
    <w:rsid w:val="0067296D"/>
    <w:rsid w:val="00677934"/>
    <w:rsid w:val="00681256"/>
    <w:rsid w:val="00685CD8"/>
    <w:rsid w:val="00690F63"/>
    <w:rsid w:val="006911BE"/>
    <w:rsid w:val="0069275D"/>
    <w:rsid w:val="00692A15"/>
    <w:rsid w:val="00692B62"/>
    <w:rsid w:val="00693DF5"/>
    <w:rsid w:val="00695A44"/>
    <w:rsid w:val="00696807"/>
    <w:rsid w:val="006A3D70"/>
    <w:rsid w:val="006A6D41"/>
    <w:rsid w:val="006B2175"/>
    <w:rsid w:val="006C1BEA"/>
    <w:rsid w:val="006D0FD8"/>
    <w:rsid w:val="006E0E47"/>
    <w:rsid w:val="006E26EF"/>
    <w:rsid w:val="006E327C"/>
    <w:rsid w:val="006E3F89"/>
    <w:rsid w:val="006F1B06"/>
    <w:rsid w:val="00701EBE"/>
    <w:rsid w:val="00714376"/>
    <w:rsid w:val="00715C60"/>
    <w:rsid w:val="00724F65"/>
    <w:rsid w:val="00726821"/>
    <w:rsid w:val="00726BD1"/>
    <w:rsid w:val="00732330"/>
    <w:rsid w:val="007324DF"/>
    <w:rsid w:val="00733F78"/>
    <w:rsid w:val="00742377"/>
    <w:rsid w:val="00743255"/>
    <w:rsid w:val="007447FF"/>
    <w:rsid w:val="00744C26"/>
    <w:rsid w:val="00747794"/>
    <w:rsid w:val="007537CF"/>
    <w:rsid w:val="00757F32"/>
    <w:rsid w:val="0076118A"/>
    <w:rsid w:val="00762880"/>
    <w:rsid w:val="00770DFA"/>
    <w:rsid w:val="007712BB"/>
    <w:rsid w:val="00783D49"/>
    <w:rsid w:val="00784A95"/>
    <w:rsid w:val="007853A8"/>
    <w:rsid w:val="0078547A"/>
    <w:rsid w:val="00786474"/>
    <w:rsid w:val="00787B62"/>
    <w:rsid w:val="007A5CED"/>
    <w:rsid w:val="007A5FB1"/>
    <w:rsid w:val="007B0698"/>
    <w:rsid w:val="007B10B4"/>
    <w:rsid w:val="007B1B66"/>
    <w:rsid w:val="007B1FED"/>
    <w:rsid w:val="007B29F9"/>
    <w:rsid w:val="007B55CF"/>
    <w:rsid w:val="007B7BDA"/>
    <w:rsid w:val="007C1213"/>
    <w:rsid w:val="007C2F02"/>
    <w:rsid w:val="007C3658"/>
    <w:rsid w:val="007C70D3"/>
    <w:rsid w:val="007D0266"/>
    <w:rsid w:val="007D33A7"/>
    <w:rsid w:val="007D68C2"/>
    <w:rsid w:val="007D7E2E"/>
    <w:rsid w:val="007E76F7"/>
    <w:rsid w:val="007E7BA7"/>
    <w:rsid w:val="007F4E49"/>
    <w:rsid w:val="008002A9"/>
    <w:rsid w:val="0080065A"/>
    <w:rsid w:val="00806C3E"/>
    <w:rsid w:val="00806E65"/>
    <w:rsid w:val="00814EDE"/>
    <w:rsid w:val="00816AC2"/>
    <w:rsid w:val="00817DA6"/>
    <w:rsid w:val="00820D41"/>
    <w:rsid w:val="008217B9"/>
    <w:rsid w:val="00822F7B"/>
    <w:rsid w:val="00826067"/>
    <w:rsid w:val="00827724"/>
    <w:rsid w:val="008279BB"/>
    <w:rsid w:val="008306CB"/>
    <w:rsid w:val="0083131A"/>
    <w:rsid w:val="008320C8"/>
    <w:rsid w:val="0083348E"/>
    <w:rsid w:val="00834471"/>
    <w:rsid w:val="00836D97"/>
    <w:rsid w:val="008435BB"/>
    <w:rsid w:val="008439F1"/>
    <w:rsid w:val="00847298"/>
    <w:rsid w:val="00850A11"/>
    <w:rsid w:val="008536BE"/>
    <w:rsid w:val="00854160"/>
    <w:rsid w:val="00856B94"/>
    <w:rsid w:val="00857BED"/>
    <w:rsid w:val="0086017C"/>
    <w:rsid w:val="00861DF2"/>
    <w:rsid w:val="0086265B"/>
    <w:rsid w:val="008628DA"/>
    <w:rsid w:val="00865401"/>
    <w:rsid w:val="00872DBF"/>
    <w:rsid w:val="00873E39"/>
    <w:rsid w:val="00881AA2"/>
    <w:rsid w:val="00881F90"/>
    <w:rsid w:val="00883D3A"/>
    <w:rsid w:val="00884B4A"/>
    <w:rsid w:val="008A19D8"/>
    <w:rsid w:val="008A2DE7"/>
    <w:rsid w:val="008A3ECF"/>
    <w:rsid w:val="008A5587"/>
    <w:rsid w:val="008A77D4"/>
    <w:rsid w:val="008B4778"/>
    <w:rsid w:val="008B7330"/>
    <w:rsid w:val="008C0D8E"/>
    <w:rsid w:val="008C38A4"/>
    <w:rsid w:val="008C7156"/>
    <w:rsid w:val="008D211E"/>
    <w:rsid w:val="008D42FE"/>
    <w:rsid w:val="008D43A4"/>
    <w:rsid w:val="008D6FE6"/>
    <w:rsid w:val="008E3D73"/>
    <w:rsid w:val="008E4549"/>
    <w:rsid w:val="008E621C"/>
    <w:rsid w:val="008E790D"/>
    <w:rsid w:val="008F21D6"/>
    <w:rsid w:val="008F38CD"/>
    <w:rsid w:val="008F7E1D"/>
    <w:rsid w:val="00901129"/>
    <w:rsid w:val="00904F0C"/>
    <w:rsid w:val="00911D41"/>
    <w:rsid w:val="00914B04"/>
    <w:rsid w:val="0091783F"/>
    <w:rsid w:val="00920091"/>
    <w:rsid w:val="009249E7"/>
    <w:rsid w:val="0092544D"/>
    <w:rsid w:val="009303C2"/>
    <w:rsid w:val="009324BE"/>
    <w:rsid w:val="0093448E"/>
    <w:rsid w:val="009360CC"/>
    <w:rsid w:val="0094366D"/>
    <w:rsid w:val="009444A5"/>
    <w:rsid w:val="00944683"/>
    <w:rsid w:val="00947DCE"/>
    <w:rsid w:val="00953656"/>
    <w:rsid w:val="00953B5F"/>
    <w:rsid w:val="00955688"/>
    <w:rsid w:val="00960F7E"/>
    <w:rsid w:val="009665D6"/>
    <w:rsid w:val="0097064E"/>
    <w:rsid w:val="00972F33"/>
    <w:rsid w:val="00973AA3"/>
    <w:rsid w:val="00981857"/>
    <w:rsid w:val="00981AE0"/>
    <w:rsid w:val="00981E04"/>
    <w:rsid w:val="00982DC7"/>
    <w:rsid w:val="00983CAC"/>
    <w:rsid w:val="009841F2"/>
    <w:rsid w:val="00985046"/>
    <w:rsid w:val="009902FD"/>
    <w:rsid w:val="00992698"/>
    <w:rsid w:val="009939CF"/>
    <w:rsid w:val="00996E68"/>
    <w:rsid w:val="00997296"/>
    <w:rsid w:val="009B3AEC"/>
    <w:rsid w:val="009C46C2"/>
    <w:rsid w:val="009C6317"/>
    <w:rsid w:val="009D0519"/>
    <w:rsid w:val="009D08A6"/>
    <w:rsid w:val="009D2383"/>
    <w:rsid w:val="009D5C58"/>
    <w:rsid w:val="009D7471"/>
    <w:rsid w:val="009D7E04"/>
    <w:rsid w:val="009E38C8"/>
    <w:rsid w:val="009E4EF7"/>
    <w:rsid w:val="009F28C7"/>
    <w:rsid w:val="00A0088F"/>
    <w:rsid w:val="00A01C9F"/>
    <w:rsid w:val="00A04467"/>
    <w:rsid w:val="00A15726"/>
    <w:rsid w:val="00A1601B"/>
    <w:rsid w:val="00A24ABF"/>
    <w:rsid w:val="00A269EB"/>
    <w:rsid w:val="00A34849"/>
    <w:rsid w:val="00A37A4C"/>
    <w:rsid w:val="00A37D17"/>
    <w:rsid w:val="00A4435E"/>
    <w:rsid w:val="00A520A7"/>
    <w:rsid w:val="00A541D7"/>
    <w:rsid w:val="00A60DA0"/>
    <w:rsid w:val="00A60E04"/>
    <w:rsid w:val="00A646F5"/>
    <w:rsid w:val="00A661C6"/>
    <w:rsid w:val="00A67724"/>
    <w:rsid w:val="00A72671"/>
    <w:rsid w:val="00A73D6E"/>
    <w:rsid w:val="00A80A7A"/>
    <w:rsid w:val="00A8174D"/>
    <w:rsid w:val="00A8285B"/>
    <w:rsid w:val="00A82FD1"/>
    <w:rsid w:val="00A86999"/>
    <w:rsid w:val="00A86F40"/>
    <w:rsid w:val="00A8787D"/>
    <w:rsid w:val="00A90B06"/>
    <w:rsid w:val="00A9433A"/>
    <w:rsid w:val="00A964F0"/>
    <w:rsid w:val="00AA19D4"/>
    <w:rsid w:val="00AA32F1"/>
    <w:rsid w:val="00AA5724"/>
    <w:rsid w:val="00AB2CDD"/>
    <w:rsid w:val="00AB2FB3"/>
    <w:rsid w:val="00AB4538"/>
    <w:rsid w:val="00AC1C2B"/>
    <w:rsid w:val="00AC3380"/>
    <w:rsid w:val="00AC4516"/>
    <w:rsid w:val="00AC666D"/>
    <w:rsid w:val="00AD3310"/>
    <w:rsid w:val="00AD4F66"/>
    <w:rsid w:val="00AD6CDD"/>
    <w:rsid w:val="00AE3723"/>
    <w:rsid w:val="00AE6D4B"/>
    <w:rsid w:val="00AF470F"/>
    <w:rsid w:val="00AF700D"/>
    <w:rsid w:val="00B00E39"/>
    <w:rsid w:val="00B01BA3"/>
    <w:rsid w:val="00B02C62"/>
    <w:rsid w:val="00B04E9C"/>
    <w:rsid w:val="00B124FC"/>
    <w:rsid w:val="00B15C97"/>
    <w:rsid w:val="00B15F55"/>
    <w:rsid w:val="00B16F2C"/>
    <w:rsid w:val="00B206F9"/>
    <w:rsid w:val="00B209F1"/>
    <w:rsid w:val="00B26C97"/>
    <w:rsid w:val="00B303A1"/>
    <w:rsid w:val="00B30878"/>
    <w:rsid w:val="00B33542"/>
    <w:rsid w:val="00B35853"/>
    <w:rsid w:val="00B40DC6"/>
    <w:rsid w:val="00B41C0E"/>
    <w:rsid w:val="00B44EEB"/>
    <w:rsid w:val="00B44F0A"/>
    <w:rsid w:val="00B51660"/>
    <w:rsid w:val="00B51CF3"/>
    <w:rsid w:val="00B52259"/>
    <w:rsid w:val="00B53164"/>
    <w:rsid w:val="00B53F35"/>
    <w:rsid w:val="00B56F5C"/>
    <w:rsid w:val="00B60949"/>
    <w:rsid w:val="00B60A90"/>
    <w:rsid w:val="00B60AA0"/>
    <w:rsid w:val="00B62E88"/>
    <w:rsid w:val="00B6322E"/>
    <w:rsid w:val="00B67993"/>
    <w:rsid w:val="00B71772"/>
    <w:rsid w:val="00B728A9"/>
    <w:rsid w:val="00B74506"/>
    <w:rsid w:val="00B74A78"/>
    <w:rsid w:val="00B76E79"/>
    <w:rsid w:val="00B77F5E"/>
    <w:rsid w:val="00B82EEA"/>
    <w:rsid w:val="00B83639"/>
    <w:rsid w:val="00B84832"/>
    <w:rsid w:val="00B852D6"/>
    <w:rsid w:val="00B86885"/>
    <w:rsid w:val="00B90C55"/>
    <w:rsid w:val="00B93F3E"/>
    <w:rsid w:val="00B97685"/>
    <w:rsid w:val="00BA22B6"/>
    <w:rsid w:val="00BA3158"/>
    <w:rsid w:val="00BA522F"/>
    <w:rsid w:val="00BB28F9"/>
    <w:rsid w:val="00BB5C68"/>
    <w:rsid w:val="00BC0176"/>
    <w:rsid w:val="00BC2412"/>
    <w:rsid w:val="00BC2C60"/>
    <w:rsid w:val="00BC6DD5"/>
    <w:rsid w:val="00BD1662"/>
    <w:rsid w:val="00BD1EDD"/>
    <w:rsid w:val="00BD6BDF"/>
    <w:rsid w:val="00BE3A75"/>
    <w:rsid w:val="00BF1D6C"/>
    <w:rsid w:val="00BF2F9F"/>
    <w:rsid w:val="00C04B6C"/>
    <w:rsid w:val="00C04C82"/>
    <w:rsid w:val="00C051FD"/>
    <w:rsid w:val="00C126F6"/>
    <w:rsid w:val="00C134FA"/>
    <w:rsid w:val="00C15455"/>
    <w:rsid w:val="00C15FAB"/>
    <w:rsid w:val="00C16EAD"/>
    <w:rsid w:val="00C1784A"/>
    <w:rsid w:val="00C2167E"/>
    <w:rsid w:val="00C23C86"/>
    <w:rsid w:val="00C245BE"/>
    <w:rsid w:val="00C25886"/>
    <w:rsid w:val="00C25F81"/>
    <w:rsid w:val="00C2654D"/>
    <w:rsid w:val="00C26605"/>
    <w:rsid w:val="00C26D61"/>
    <w:rsid w:val="00C27E6E"/>
    <w:rsid w:val="00C3470E"/>
    <w:rsid w:val="00C34E99"/>
    <w:rsid w:val="00C378FD"/>
    <w:rsid w:val="00C42F18"/>
    <w:rsid w:val="00C43C73"/>
    <w:rsid w:val="00C46DF3"/>
    <w:rsid w:val="00C47E10"/>
    <w:rsid w:val="00C57D0C"/>
    <w:rsid w:val="00C601DA"/>
    <w:rsid w:val="00C6082E"/>
    <w:rsid w:val="00C6190E"/>
    <w:rsid w:val="00C62CF0"/>
    <w:rsid w:val="00C64F61"/>
    <w:rsid w:val="00C72DFB"/>
    <w:rsid w:val="00C762CB"/>
    <w:rsid w:val="00C764E3"/>
    <w:rsid w:val="00C772BB"/>
    <w:rsid w:val="00C77B6F"/>
    <w:rsid w:val="00C800CA"/>
    <w:rsid w:val="00C8084D"/>
    <w:rsid w:val="00C8088A"/>
    <w:rsid w:val="00C82630"/>
    <w:rsid w:val="00C8629B"/>
    <w:rsid w:val="00C86EA5"/>
    <w:rsid w:val="00C9033C"/>
    <w:rsid w:val="00C9326F"/>
    <w:rsid w:val="00C95DBE"/>
    <w:rsid w:val="00C95FF6"/>
    <w:rsid w:val="00CA531B"/>
    <w:rsid w:val="00CA5CDF"/>
    <w:rsid w:val="00CB1883"/>
    <w:rsid w:val="00CB2A90"/>
    <w:rsid w:val="00CB3688"/>
    <w:rsid w:val="00CB5CDE"/>
    <w:rsid w:val="00CC5392"/>
    <w:rsid w:val="00CC5EE7"/>
    <w:rsid w:val="00CC6830"/>
    <w:rsid w:val="00CC75FE"/>
    <w:rsid w:val="00CD1311"/>
    <w:rsid w:val="00CD7747"/>
    <w:rsid w:val="00CE11D3"/>
    <w:rsid w:val="00CE57ED"/>
    <w:rsid w:val="00D111C4"/>
    <w:rsid w:val="00D165E2"/>
    <w:rsid w:val="00D16BD8"/>
    <w:rsid w:val="00D21604"/>
    <w:rsid w:val="00D24230"/>
    <w:rsid w:val="00D27A8E"/>
    <w:rsid w:val="00D34E0D"/>
    <w:rsid w:val="00D35A07"/>
    <w:rsid w:val="00D37B04"/>
    <w:rsid w:val="00D40943"/>
    <w:rsid w:val="00D45814"/>
    <w:rsid w:val="00D51083"/>
    <w:rsid w:val="00D53291"/>
    <w:rsid w:val="00D54D1A"/>
    <w:rsid w:val="00D54FEF"/>
    <w:rsid w:val="00D55DF5"/>
    <w:rsid w:val="00D57A7D"/>
    <w:rsid w:val="00D65659"/>
    <w:rsid w:val="00D710BE"/>
    <w:rsid w:val="00D71548"/>
    <w:rsid w:val="00D72395"/>
    <w:rsid w:val="00D74E65"/>
    <w:rsid w:val="00D75E9D"/>
    <w:rsid w:val="00D77642"/>
    <w:rsid w:val="00D90ED3"/>
    <w:rsid w:val="00D90EF3"/>
    <w:rsid w:val="00D927C9"/>
    <w:rsid w:val="00D92E2E"/>
    <w:rsid w:val="00D95798"/>
    <w:rsid w:val="00DA52B7"/>
    <w:rsid w:val="00DA55E6"/>
    <w:rsid w:val="00DB1692"/>
    <w:rsid w:val="00DB27E2"/>
    <w:rsid w:val="00DB2D64"/>
    <w:rsid w:val="00DB4856"/>
    <w:rsid w:val="00DC1B61"/>
    <w:rsid w:val="00DC2F75"/>
    <w:rsid w:val="00DC5431"/>
    <w:rsid w:val="00DD0EC6"/>
    <w:rsid w:val="00DE1C2E"/>
    <w:rsid w:val="00DE24E7"/>
    <w:rsid w:val="00DE60EB"/>
    <w:rsid w:val="00DE68E0"/>
    <w:rsid w:val="00DF00ED"/>
    <w:rsid w:val="00DF2B89"/>
    <w:rsid w:val="00DF769F"/>
    <w:rsid w:val="00E023DE"/>
    <w:rsid w:val="00E0407F"/>
    <w:rsid w:val="00E13C74"/>
    <w:rsid w:val="00E173B6"/>
    <w:rsid w:val="00E243AE"/>
    <w:rsid w:val="00E321EF"/>
    <w:rsid w:val="00E32F3F"/>
    <w:rsid w:val="00E33BE5"/>
    <w:rsid w:val="00E34AC5"/>
    <w:rsid w:val="00E36578"/>
    <w:rsid w:val="00E40104"/>
    <w:rsid w:val="00E40FD6"/>
    <w:rsid w:val="00E463B4"/>
    <w:rsid w:val="00E5040C"/>
    <w:rsid w:val="00E5250C"/>
    <w:rsid w:val="00E5775B"/>
    <w:rsid w:val="00E60001"/>
    <w:rsid w:val="00E82922"/>
    <w:rsid w:val="00E8492A"/>
    <w:rsid w:val="00E85F4A"/>
    <w:rsid w:val="00E9031A"/>
    <w:rsid w:val="00E972C3"/>
    <w:rsid w:val="00EB5A09"/>
    <w:rsid w:val="00EB5F68"/>
    <w:rsid w:val="00EB63D2"/>
    <w:rsid w:val="00EC13AE"/>
    <w:rsid w:val="00EC3D8F"/>
    <w:rsid w:val="00EC76F3"/>
    <w:rsid w:val="00ED0C42"/>
    <w:rsid w:val="00ED1D71"/>
    <w:rsid w:val="00ED39F8"/>
    <w:rsid w:val="00ED677B"/>
    <w:rsid w:val="00EE0453"/>
    <w:rsid w:val="00EE16E0"/>
    <w:rsid w:val="00EE2979"/>
    <w:rsid w:val="00EE3F29"/>
    <w:rsid w:val="00EE4565"/>
    <w:rsid w:val="00EE471C"/>
    <w:rsid w:val="00EE6048"/>
    <w:rsid w:val="00EF3DC2"/>
    <w:rsid w:val="00EF5B49"/>
    <w:rsid w:val="00EF63C8"/>
    <w:rsid w:val="00EF6752"/>
    <w:rsid w:val="00F043C6"/>
    <w:rsid w:val="00F04AC4"/>
    <w:rsid w:val="00F0772C"/>
    <w:rsid w:val="00F13CE9"/>
    <w:rsid w:val="00F15333"/>
    <w:rsid w:val="00F176C9"/>
    <w:rsid w:val="00F233DB"/>
    <w:rsid w:val="00F23A76"/>
    <w:rsid w:val="00F26BD9"/>
    <w:rsid w:val="00F315D4"/>
    <w:rsid w:val="00F33216"/>
    <w:rsid w:val="00F33D95"/>
    <w:rsid w:val="00F37C93"/>
    <w:rsid w:val="00F44A26"/>
    <w:rsid w:val="00F45035"/>
    <w:rsid w:val="00F456FB"/>
    <w:rsid w:val="00F475FD"/>
    <w:rsid w:val="00F555D6"/>
    <w:rsid w:val="00F61441"/>
    <w:rsid w:val="00F61673"/>
    <w:rsid w:val="00F67EC1"/>
    <w:rsid w:val="00F7012E"/>
    <w:rsid w:val="00F8284A"/>
    <w:rsid w:val="00F8787C"/>
    <w:rsid w:val="00F90992"/>
    <w:rsid w:val="00FA0097"/>
    <w:rsid w:val="00FA35AA"/>
    <w:rsid w:val="00FB212E"/>
    <w:rsid w:val="00FB474B"/>
    <w:rsid w:val="00FB4946"/>
    <w:rsid w:val="00FC515A"/>
    <w:rsid w:val="00FD1950"/>
    <w:rsid w:val="00FD6AB4"/>
    <w:rsid w:val="00FD79C3"/>
    <w:rsid w:val="00FE25F1"/>
    <w:rsid w:val="00FE2F9E"/>
    <w:rsid w:val="00FE5923"/>
    <w:rsid w:val="00FE6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793AB"/>
  <w15:chartTrackingRefBased/>
  <w15:docId w15:val="{4BF9200C-E8BA-E049-ADA3-8D0E81CB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6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54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55A4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0F7E"/>
    <w:rPr>
      <w:rFonts w:eastAsiaTheme="minorEastAsia"/>
      <w:sz w:val="22"/>
      <w:szCs w:val="22"/>
      <w:lang w:eastAsia="zh-CN"/>
    </w:rPr>
  </w:style>
  <w:style w:type="character" w:customStyle="1" w:styleId="NoSpacingChar">
    <w:name w:val="No Spacing Char"/>
    <w:basedOn w:val="DefaultParagraphFont"/>
    <w:link w:val="NoSpacing"/>
    <w:uiPriority w:val="1"/>
    <w:rsid w:val="00960F7E"/>
    <w:rPr>
      <w:rFonts w:eastAsiaTheme="minorEastAsia"/>
      <w:sz w:val="22"/>
      <w:szCs w:val="22"/>
      <w:lang w:eastAsia="zh-CN"/>
    </w:rPr>
  </w:style>
  <w:style w:type="paragraph" w:styleId="Footer">
    <w:name w:val="footer"/>
    <w:basedOn w:val="Normal"/>
    <w:link w:val="FooterChar"/>
    <w:uiPriority w:val="99"/>
    <w:unhideWhenUsed/>
    <w:rsid w:val="004B3655"/>
    <w:pPr>
      <w:tabs>
        <w:tab w:val="center" w:pos="4680"/>
        <w:tab w:val="right" w:pos="9360"/>
      </w:tabs>
    </w:pPr>
  </w:style>
  <w:style w:type="character" w:customStyle="1" w:styleId="FooterChar">
    <w:name w:val="Footer Char"/>
    <w:basedOn w:val="DefaultParagraphFont"/>
    <w:link w:val="Footer"/>
    <w:uiPriority w:val="99"/>
    <w:rsid w:val="004B3655"/>
  </w:style>
  <w:style w:type="character" w:styleId="PageNumber">
    <w:name w:val="page number"/>
    <w:basedOn w:val="DefaultParagraphFont"/>
    <w:uiPriority w:val="99"/>
    <w:semiHidden/>
    <w:unhideWhenUsed/>
    <w:rsid w:val="004B3655"/>
  </w:style>
  <w:style w:type="character" w:customStyle="1" w:styleId="Heading1Char">
    <w:name w:val="Heading 1 Char"/>
    <w:basedOn w:val="DefaultParagraphFont"/>
    <w:link w:val="Heading1"/>
    <w:uiPriority w:val="9"/>
    <w:rsid w:val="004B36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24325"/>
    <w:pPr>
      <w:spacing w:before="480" w:line="276" w:lineRule="auto"/>
      <w:outlineLvl w:val="9"/>
    </w:pPr>
    <w:rPr>
      <w:b/>
      <w:bCs/>
      <w:sz w:val="28"/>
      <w:szCs w:val="28"/>
    </w:rPr>
  </w:style>
  <w:style w:type="paragraph" w:styleId="TOC1">
    <w:name w:val="toc 1"/>
    <w:basedOn w:val="Normal"/>
    <w:next w:val="Normal"/>
    <w:autoRedefine/>
    <w:uiPriority w:val="39"/>
    <w:unhideWhenUsed/>
    <w:rsid w:val="00124325"/>
    <w:pPr>
      <w:spacing w:before="120"/>
    </w:pPr>
    <w:rPr>
      <w:rFonts w:cstheme="minorHAnsi"/>
      <w:b/>
      <w:bCs/>
      <w:i/>
      <w:iCs/>
    </w:rPr>
  </w:style>
  <w:style w:type="character" w:styleId="Hyperlink">
    <w:name w:val="Hyperlink"/>
    <w:basedOn w:val="DefaultParagraphFont"/>
    <w:uiPriority w:val="99"/>
    <w:unhideWhenUsed/>
    <w:rsid w:val="00124325"/>
    <w:rPr>
      <w:color w:val="0563C1" w:themeColor="hyperlink"/>
      <w:u w:val="single"/>
    </w:rPr>
  </w:style>
  <w:style w:type="paragraph" w:styleId="TOC2">
    <w:name w:val="toc 2"/>
    <w:basedOn w:val="Normal"/>
    <w:next w:val="Normal"/>
    <w:autoRedefine/>
    <w:uiPriority w:val="39"/>
    <w:unhideWhenUsed/>
    <w:rsid w:val="00124325"/>
    <w:pPr>
      <w:spacing w:before="120"/>
      <w:ind w:left="240"/>
    </w:pPr>
    <w:rPr>
      <w:rFonts w:cstheme="minorHAnsi"/>
      <w:b/>
      <w:bCs/>
      <w:sz w:val="22"/>
      <w:szCs w:val="22"/>
    </w:rPr>
  </w:style>
  <w:style w:type="paragraph" w:styleId="TOC3">
    <w:name w:val="toc 3"/>
    <w:basedOn w:val="Normal"/>
    <w:next w:val="Normal"/>
    <w:autoRedefine/>
    <w:uiPriority w:val="39"/>
    <w:unhideWhenUsed/>
    <w:rsid w:val="00124325"/>
    <w:pPr>
      <w:ind w:left="480"/>
    </w:pPr>
    <w:rPr>
      <w:rFonts w:cstheme="minorHAnsi"/>
      <w:sz w:val="20"/>
      <w:szCs w:val="20"/>
    </w:rPr>
  </w:style>
  <w:style w:type="paragraph" w:styleId="TOC4">
    <w:name w:val="toc 4"/>
    <w:basedOn w:val="Normal"/>
    <w:next w:val="Normal"/>
    <w:autoRedefine/>
    <w:uiPriority w:val="39"/>
    <w:semiHidden/>
    <w:unhideWhenUsed/>
    <w:rsid w:val="00124325"/>
    <w:pPr>
      <w:ind w:left="720"/>
    </w:pPr>
    <w:rPr>
      <w:rFonts w:cstheme="minorHAnsi"/>
      <w:sz w:val="20"/>
      <w:szCs w:val="20"/>
    </w:rPr>
  </w:style>
  <w:style w:type="paragraph" w:styleId="TOC5">
    <w:name w:val="toc 5"/>
    <w:basedOn w:val="Normal"/>
    <w:next w:val="Normal"/>
    <w:autoRedefine/>
    <w:uiPriority w:val="39"/>
    <w:semiHidden/>
    <w:unhideWhenUsed/>
    <w:rsid w:val="00124325"/>
    <w:pPr>
      <w:ind w:left="960"/>
    </w:pPr>
    <w:rPr>
      <w:rFonts w:cstheme="minorHAnsi"/>
      <w:sz w:val="20"/>
      <w:szCs w:val="20"/>
    </w:rPr>
  </w:style>
  <w:style w:type="paragraph" w:styleId="TOC6">
    <w:name w:val="toc 6"/>
    <w:basedOn w:val="Normal"/>
    <w:next w:val="Normal"/>
    <w:autoRedefine/>
    <w:uiPriority w:val="39"/>
    <w:semiHidden/>
    <w:unhideWhenUsed/>
    <w:rsid w:val="00124325"/>
    <w:pPr>
      <w:ind w:left="1200"/>
    </w:pPr>
    <w:rPr>
      <w:rFonts w:cstheme="minorHAnsi"/>
      <w:sz w:val="20"/>
      <w:szCs w:val="20"/>
    </w:rPr>
  </w:style>
  <w:style w:type="paragraph" w:styleId="TOC7">
    <w:name w:val="toc 7"/>
    <w:basedOn w:val="Normal"/>
    <w:next w:val="Normal"/>
    <w:autoRedefine/>
    <w:uiPriority w:val="39"/>
    <w:semiHidden/>
    <w:unhideWhenUsed/>
    <w:rsid w:val="00124325"/>
    <w:pPr>
      <w:ind w:left="1440"/>
    </w:pPr>
    <w:rPr>
      <w:rFonts w:cstheme="minorHAnsi"/>
      <w:sz w:val="20"/>
      <w:szCs w:val="20"/>
    </w:rPr>
  </w:style>
  <w:style w:type="paragraph" w:styleId="TOC8">
    <w:name w:val="toc 8"/>
    <w:basedOn w:val="Normal"/>
    <w:next w:val="Normal"/>
    <w:autoRedefine/>
    <w:uiPriority w:val="39"/>
    <w:semiHidden/>
    <w:unhideWhenUsed/>
    <w:rsid w:val="00124325"/>
    <w:pPr>
      <w:ind w:left="1680"/>
    </w:pPr>
    <w:rPr>
      <w:rFonts w:cstheme="minorHAnsi"/>
      <w:sz w:val="20"/>
      <w:szCs w:val="20"/>
    </w:rPr>
  </w:style>
  <w:style w:type="paragraph" w:styleId="TOC9">
    <w:name w:val="toc 9"/>
    <w:basedOn w:val="Normal"/>
    <w:next w:val="Normal"/>
    <w:autoRedefine/>
    <w:uiPriority w:val="39"/>
    <w:semiHidden/>
    <w:unhideWhenUsed/>
    <w:rsid w:val="00124325"/>
    <w:pPr>
      <w:ind w:left="1920"/>
    </w:pPr>
    <w:rPr>
      <w:rFonts w:cstheme="minorHAnsi"/>
      <w:sz w:val="20"/>
      <w:szCs w:val="20"/>
    </w:rPr>
  </w:style>
  <w:style w:type="character" w:customStyle="1" w:styleId="Heading2Char">
    <w:name w:val="Heading 2 Char"/>
    <w:basedOn w:val="DefaultParagraphFont"/>
    <w:link w:val="Heading2"/>
    <w:uiPriority w:val="9"/>
    <w:semiHidden/>
    <w:rsid w:val="007854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55A44"/>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2A3D3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A3D3E"/>
    <w:rPr>
      <w:rFonts w:ascii="Times New Roman" w:hAnsi="Times New Roman" w:cs="Times New Roman"/>
      <w:sz w:val="18"/>
      <w:szCs w:val="18"/>
    </w:rPr>
  </w:style>
  <w:style w:type="paragraph" w:styleId="NormalWeb">
    <w:name w:val="Normal (Web)"/>
    <w:basedOn w:val="Normal"/>
    <w:uiPriority w:val="99"/>
    <w:unhideWhenUsed/>
    <w:rsid w:val="009C631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C4CAE"/>
    <w:rPr>
      <w:sz w:val="16"/>
      <w:szCs w:val="16"/>
    </w:rPr>
  </w:style>
  <w:style w:type="paragraph" w:styleId="CommentText">
    <w:name w:val="annotation text"/>
    <w:basedOn w:val="Normal"/>
    <w:link w:val="CommentTextChar"/>
    <w:uiPriority w:val="99"/>
    <w:semiHidden/>
    <w:unhideWhenUsed/>
    <w:rsid w:val="000C4CAE"/>
    <w:rPr>
      <w:sz w:val="20"/>
      <w:szCs w:val="20"/>
    </w:rPr>
  </w:style>
  <w:style w:type="character" w:customStyle="1" w:styleId="CommentTextChar">
    <w:name w:val="Comment Text Char"/>
    <w:basedOn w:val="DefaultParagraphFont"/>
    <w:link w:val="CommentText"/>
    <w:uiPriority w:val="99"/>
    <w:semiHidden/>
    <w:rsid w:val="000C4CAE"/>
    <w:rPr>
      <w:sz w:val="20"/>
      <w:szCs w:val="20"/>
    </w:rPr>
  </w:style>
  <w:style w:type="paragraph" w:styleId="CommentSubject">
    <w:name w:val="annotation subject"/>
    <w:basedOn w:val="CommentText"/>
    <w:next w:val="CommentText"/>
    <w:link w:val="CommentSubjectChar"/>
    <w:uiPriority w:val="99"/>
    <w:semiHidden/>
    <w:unhideWhenUsed/>
    <w:rsid w:val="000C4CAE"/>
    <w:rPr>
      <w:b/>
      <w:bCs/>
    </w:rPr>
  </w:style>
  <w:style w:type="character" w:customStyle="1" w:styleId="CommentSubjectChar">
    <w:name w:val="Comment Subject Char"/>
    <w:basedOn w:val="CommentTextChar"/>
    <w:link w:val="CommentSubject"/>
    <w:uiPriority w:val="99"/>
    <w:semiHidden/>
    <w:rsid w:val="000C4CAE"/>
    <w:rPr>
      <w:b/>
      <w:bCs/>
      <w:sz w:val="20"/>
      <w:szCs w:val="20"/>
    </w:rPr>
  </w:style>
  <w:style w:type="paragraph" w:styleId="ListParagraph">
    <w:name w:val="List Paragraph"/>
    <w:basedOn w:val="Normal"/>
    <w:uiPriority w:val="34"/>
    <w:qFormat/>
    <w:rsid w:val="00E40FD6"/>
    <w:pPr>
      <w:ind w:left="720"/>
      <w:contextualSpacing/>
    </w:pPr>
  </w:style>
  <w:style w:type="character" w:styleId="PlaceholderText">
    <w:name w:val="Placeholder Text"/>
    <w:basedOn w:val="DefaultParagraphFont"/>
    <w:uiPriority w:val="99"/>
    <w:semiHidden/>
    <w:rsid w:val="003800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776524">
      <w:bodyDiv w:val="1"/>
      <w:marLeft w:val="0"/>
      <w:marRight w:val="0"/>
      <w:marTop w:val="0"/>
      <w:marBottom w:val="0"/>
      <w:divBdr>
        <w:top w:val="none" w:sz="0" w:space="0" w:color="auto"/>
        <w:left w:val="none" w:sz="0" w:space="0" w:color="auto"/>
        <w:bottom w:val="none" w:sz="0" w:space="0" w:color="auto"/>
        <w:right w:val="none" w:sz="0" w:space="0" w:color="auto"/>
      </w:divBdr>
    </w:div>
    <w:div w:id="598759548">
      <w:bodyDiv w:val="1"/>
      <w:marLeft w:val="0"/>
      <w:marRight w:val="0"/>
      <w:marTop w:val="0"/>
      <w:marBottom w:val="0"/>
      <w:divBdr>
        <w:top w:val="none" w:sz="0" w:space="0" w:color="auto"/>
        <w:left w:val="none" w:sz="0" w:space="0" w:color="auto"/>
        <w:bottom w:val="none" w:sz="0" w:space="0" w:color="auto"/>
        <w:right w:val="none" w:sz="0" w:space="0" w:color="auto"/>
      </w:divBdr>
    </w:div>
    <w:div w:id="632951438">
      <w:bodyDiv w:val="1"/>
      <w:marLeft w:val="0"/>
      <w:marRight w:val="0"/>
      <w:marTop w:val="0"/>
      <w:marBottom w:val="0"/>
      <w:divBdr>
        <w:top w:val="none" w:sz="0" w:space="0" w:color="auto"/>
        <w:left w:val="none" w:sz="0" w:space="0" w:color="auto"/>
        <w:bottom w:val="none" w:sz="0" w:space="0" w:color="auto"/>
        <w:right w:val="none" w:sz="0" w:space="0" w:color="auto"/>
      </w:divBdr>
      <w:divsChild>
        <w:div w:id="1456101193">
          <w:marLeft w:val="0"/>
          <w:marRight w:val="0"/>
          <w:marTop w:val="0"/>
          <w:marBottom w:val="0"/>
          <w:divBdr>
            <w:top w:val="none" w:sz="0" w:space="0" w:color="auto"/>
            <w:left w:val="none" w:sz="0" w:space="0" w:color="auto"/>
            <w:bottom w:val="none" w:sz="0" w:space="0" w:color="auto"/>
            <w:right w:val="none" w:sz="0" w:space="0" w:color="auto"/>
          </w:divBdr>
          <w:divsChild>
            <w:div w:id="1108543557">
              <w:marLeft w:val="0"/>
              <w:marRight w:val="0"/>
              <w:marTop w:val="0"/>
              <w:marBottom w:val="0"/>
              <w:divBdr>
                <w:top w:val="none" w:sz="0" w:space="0" w:color="auto"/>
                <w:left w:val="none" w:sz="0" w:space="0" w:color="auto"/>
                <w:bottom w:val="none" w:sz="0" w:space="0" w:color="auto"/>
                <w:right w:val="none" w:sz="0" w:space="0" w:color="auto"/>
              </w:divBdr>
              <w:divsChild>
                <w:div w:id="13459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371FCA-F560-7143-BE6F-1BACA4F27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19185</Words>
  <Characters>109359</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MS Thesis Proposal</vt:lpstr>
    </vt:vector>
  </TitlesOfParts>
  <Company/>
  <LinksUpToDate>false</LinksUpToDate>
  <CharactersWithSpaces>128288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Thesis Proposal</dc:title>
  <dc:subject>BNA Title that tim is still thinking about</dc:subject>
  <dc:creator>Tim Vigers</dc:creator>
  <cp:keywords/>
  <dc:description/>
  <cp:lastModifiedBy>Tim Vigers</cp:lastModifiedBy>
  <cp:revision>2</cp:revision>
  <dcterms:created xsi:type="dcterms:W3CDTF">2020-08-05T16:22:00Z</dcterms:created>
  <dcterms:modified xsi:type="dcterms:W3CDTF">2020-08-05T16:22:00Z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c481e304-efa7-3d45-87c0-d94fcf60f84b</vt:lpwstr>
  </property>
  <property fmtid="{D5CDD505-2E9C-101B-9397-08002B2CF9AE}" pid="24" name="Mendeley Citation Style_1">
    <vt:lpwstr>http://www.zotero.org/styles/american-medical-association</vt:lpwstr>
  </property>
</Properties>
</file>